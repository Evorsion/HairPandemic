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CF3A3" w14:textId="393FBFDC" w:rsidR="00945C24" w:rsidRPr="00D83ED0" w:rsidRDefault="00E74890" w:rsidP="00E74890">
      <w:pPr>
        <w:pStyle w:val="Nzev"/>
        <w:rPr>
          <w:rFonts w:asciiTheme="minorHAnsi" w:hAnsiTheme="minorHAnsi"/>
          <w:sz w:val="44"/>
          <w:szCs w:val="44"/>
        </w:rPr>
      </w:pPr>
      <w:r w:rsidRPr="00D83ED0">
        <w:rPr>
          <w:rFonts w:asciiTheme="minorHAnsi" w:hAnsiTheme="minorHAnsi"/>
          <w:sz w:val="44"/>
          <w:szCs w:val="44"/>
        </w:rPr>
        <w:t xml:space="preserve">Dokumentace – </w:t>
      </w:r>
      <w:proofErr w:type="spellStart"/>
      <w:r w:rsidRPr="00D83ED0">
        <w:rPr>
          <w:rFonts w:asciiTheme="minorHAnsi" w:hAnsiTheme="minorHAnsi"/>
          <w:sz w:val="44"/>
          <w:szCs w:val="44"/>
        </w:rPr>
        <w:t>Hair</w:t>
      </w:r>
      <w:proofErr w:type="spellEnd"/>
      <w:r w:rsidRPr="00D83ED0">
        <w:rPr>
          <w:rFonts w:asciiTheme="minorHAnsi" w:hAnsiTheme="minorHAnsi"/>
          <w:sz w:val="44"/>
          <w:szCs w:val="44"/>
        </w:rPr>
        <w:t xml:space="preserve"> </w:t>
      </w:r>
      <w:proofErr w:type="spellStart"/>
      <w:r w:rsidRPr="00D83ED0">
        <w:rPr>
          <w:rFonts w:asciiTheme="minorHAnsi" w:hAnsiTheme="minorHAnsi"/>
          <w:sz w:val="44"/>
          <w:szCs w:val="44"/>
        </w:rPr>
        <w:t>Pandemic</w:t>
      </w:r>
      <w:proofErr w:type="spellEnd"/>
    </w:p>
    <w:p w14:paraId="5DB023D3" w14:textId="77777777" w:rsidR="0016643B" w:rsidRPr="00D83ED0" w:rsidRDefault="0016643B" w:rsidP="0016643B"/>
    <w:p w14:paraId="7CF99168" w14:textId="3E135FA7" w:rsidR="00E74890" w:rsidRPr="00D83ED0" w:rsidRDefault="00E74890" w:rsidP="00E74890">
      <w:pPr>
        <w:rPr>
          <w:sz w:val="32"/>
          <w:szCs w:val="32"/>
        </w:rPr>
      </w:pPr>
      <w:r w:rsidRPr="00D83ED0">
        <w:rPr>
          <w:sz w:val="32"/>
          <w:szCs w:val="32"/>
        </w:rPr>
        <w:t>Autor</w:t>
      </w:r>
    </w:p>
    <w:p w14:paraId="08495BA5" w14:textId="0B30CD96" w:rsidR="00E74890" w:rsidRPr="00D83ED0" w:rsidRDefault="00E74890" w:rsidP="00E74890">
      <w:r w:rsidRPr="00D83ED0">
        <w:t>Lukáš Caha</w:t>
      </w:r>
    </w:p>
    <w:p w14:paraId="6A4BB580" w14:textId="77777777" w:rsidR="0016643B" w:rsidRPr="00D83ED0" w:rsidRDefault="0016643B" w:rsidP="00E74890"/>
    <w:p w14:paraId="12BDD239" w14:textId="338DB5BE" w:rsidR="00E74890" w:rsidRPr="00D83ED0" w:rsidRDefault="00E74890" w:rsidP="00E74890">
      <w:pPr>
        <w:rPr>
          <w:sz w:val="32"/>
          <w:szCs w:val="32"/>
        </w:rPr>
      </w:pPr>
      <w:r w:rsidRPr="00D83ED0">
        <w:rPr>
          <w:sz w:val="32"/>
          <w:szCs w:val="32"/>
        </w:rPr>
        <w:t>Pro předmět</w:t>
      </w:r>
    </w:p>
    <w:p w14:paraId="5E81F60A" w14:textId="2C58E355" w:rsidR="00E74890" w:rsidRPr="00D83ED0" w:rsidRDefault="00E74890" w:rsidP="00E74890">
      <w:r w:rsidRPr="00D83ED0">
        <w:t>NPRG045 – Ročníkový projekt</w:t>
      </w:r>
    </w:p>
    <w:p w14:paraId="69160AA5" w14:textId="495B4BBD" w:rsidR="00E74890" w:rsidRPr="00D83ED0" w:rsidRDefault="00E74890" w:rsidP="00E74890">
      <w:r w:rsidRPr="00D83ED0">
        <w:t>Matematicko-fyzikální fakulta Univerzity Karlovy, Softwarové a datové inženýrství</w:t>
      </w:r>
    </w:p>
    <w:p w14:paraId="4E7575B0" w14:textId="77777777" w:rsidR="0016643B" w:rsidRPr="00D83ED0" w:rsidRDefault="0016643B" w:rsidP="00E74890"/>
    <w:p w14:paraId="14B3F99B" w14:textId="29A65852" w:rsidR="00E74890" w:rsidRPr="00D83ED0" w:rsidRDefault="00E74890" w:rsidP="00E74890">
      <w:pPr>
        <w:rPr>
          <w:sz w:val="36"/>
          <w:szCs w:val="36"/>
        </w:rPr>
      </w:pPr>
      <w:r w:rsidRPr="00D83ED0">
        <w:rPr>
          <w:sz w:val="36"/>
          <w:szCs w:val="36"/>
        </w:rPr>
        <w:t>Anotace</w:t>
      </w:r>
    </w:p>
    <w:p w14:paraId="7D015538" w14:textId="77777777" w:rsidR="00A1369A" w:rsidRPr="00D83ED0" w:rsidRDefault="00E74890" w:rsidP="00D87CDE">
      <w:r w:rsidRPr="00D83ED0">
        <w:t>Tato hra je navržena exkluzivně pro mobilní zařízení a zpracovaná na platformu Android.</w:t>
      </w:r>
      <w:r w:rsidR="00D87CDE" w:rsidRPr="00D83ED0">
        <w:t xml:space="preserve"> </w:t>
      </w:r>
      <w:r w:rsidR="00A1369A" w:rsidRPr="00D83ED0">
        <w:t xml:space="preserve">Jedná se o hru s nižší obtížností vhodnou pro široké spektrum hráčů. </w:t>
      </w:r>
    </w:p>
    <w:p w14:paraId="7E1AD2D8" w14:textId="770323CE" w:rsidR="00D87CDE" w:rsidRPr="00D83ED0" w:rsidRDefault="00D87CDE" w:rsidP="00D87CDE">
      <w:r w:rsidRPr="00D83ED0">
        <w:t>Cílem tohoto ročníkového projektu bylo vytvořit hru s ovládáním a hratelností přizpůsobenými mobilní platformě. Herní mechaniky této aplikace jsou zaměřené na práci se skupinou herních postav, které hráč ovládá</w:t>
      </w:r>
      <w:r w:rsidR="00A1369A" w:rsidRPr="00D83ED0">
        <w:t xml:space="preserve"> joystickem</w:t>
      </w:r>
      <w:r w:rsidRPr="00D83ED0">
        <w:t>. Pohyb skupiny autenticky napodobuje stádové chování. Proces hledání vhodného algor</w:t>
      </w:r>
      <w:r w:rsidR="00AA33FD">
        <w:t>i</w:t>
      </w:r>
      <w:r w:rsidRPr="00D83ED0">
        <w:t>tmu je popsán zde v dokumentaci.</w:t>
      </w:r>
    </w:p>
    <w:p w14:paraId="6D9701C6" w14:textId="3D649806" w:rsidR="00E74890" w:rsidRDefault="00A1369A" w:rsidP="00D87CDE">
      <w:r w:rsidRPr="00D83ED0">
        <w:t>Projekt je i jednoduše rozšiřitelný o nové jednotky a úrovně a pos</w:t>
      </w:r>
      <w:r w:rsidR="000D5188">
        <w:t>t</w:t>
      </w:r>
      <w:r w:rsidRPr="00D83ED0">
        <w:t>up pro rozšíření je popsán v závěrečné části této dokumentace.</w:t>
      </w:r>
    </w:p>
    <w:p w14:paraId="572900EF" w14:textId="5B15BA19" w:rsidR="00E35614" w:rsidRDefault="00E35614" w:rsidP="00D87CDE"/>
    <w:p w14:paraId="6B9132C9" w14:textId="3C5643D4" w:rsidR="00E35614" w:rsidRDefault="00E35614" w:rsidP="00D87CDE"/>
    <w:p w14:paraId="5474EAC4" w14:textId="5F4BE163" w:rsidR="00E35614" w:rsidRDefault="00E35614" w:rsidP="00D87CDE">
      <w:pPr>
        <w:rPr>
          <w:sz w:val="36"/>
          <w:szCs w:val="36"/>
        </w:rPr>
      </w:pPr>
      <w:r w:rsidRPr="00E35614">
        <w:rPr>
          <w:sz w:val="36"/>
          <w:szCs w:val="36"/>
        </w:rPr>
        <w:t>Použité nástroje</w:t>
      </w:r>
    </w:p>
    <w:p w14:paraId="0A15B39F" w14:textId="00E80BAB" w:rsidR="00E35614" w:rsidRDefault="00E35614" w:rsidP="00D87CDE">
      <w:r>
        <w:t>K naprogramování byl použit jazyk C# verze .NET Standard 2.0</w:t>
      </w:r>
    </w:p>
    <w:p w14:paraId="66284503" w14:textId="6532ECDA" w:rsidR="00E35614" w:rsidRDefault="00E35614" w:rsidP="00D87CDE">
      <w:r>
        <w:t xml:space="preserve">Hra byla vytvořena pomocí herního </w:t>
      </w:r>
      <w:proofErr w:type="spellStart"/>
      <w:r>
        <w:t>enginu</w:t>
      </w:r>
      <w:proofErr w:type="spellEnd"/>
      <w:r>
        <w:t xml:space="preserve"> Unity 2020.1.6f1</w:t>
      </w:r>
    </w:p>
    <w:p w14:paraId="540F2665" w14:textId="51939247" w:rsidR="00E35614" w:rsidRDefault="00E35614" w:rsidP="00D87CDE">
      <w:r>
        <w:t xml:space="preserve">Pro grafiku byl převážně použit GIMP2 a MS </w:t>
      </w:r>
      <w:proofErr w:type="spellStart"/>
      <w:r>
        <w:t>paint</w:t>
      </w:r>
      <w:proofErr w:type="spellEnd"/>
    </w:p>
    <w:p w14:paraId="255F992B" w14:textId="5F83C542" w:rsidR="00FF03C8" w:rsidRDefault="00FF03C8" w:rsidP="00D87CDE"/>
    <w:p w14:paraId="5D336F7C" w14:textId="19038A2F" w:rsidR="00FF03C8" w:rsidRDefault="00FF03C8" w:rsidP="00D87CDE">
      <w:pPr>
        <w:rPr>
          <w:sz w:val="36"/>
          <w:szCs w:val="36"/>
        </w:rPr>
      </w:pPr>
      <w:r w:rsidRPr="00FF03C8">
        <w:rPr>
          <w:sz w:val="36"/>
          <w:szCs w:val="36"/>
        </w:rPr>
        <w:t xml:space="preserve">Google Play </w:t>
      </w:r>
      <w:proofErr w:type="spellStart"/>
      <w:r w:rsidRPr="00FF03C8">
        <w:rPr>
          <w:sz w:val="36"/>
          <w:szCs w:val="36"/>
        </w:rPr>
        <w:t>resease</w:t>
      </w:r>
      <w:proofErr w:type="spellEnd"/>
    </w:p>
    <w:p w14:paraId="37D8E366" w14:textId="725F9B9F" w:rsidR="00FF03C8" w:rsidRDefault="00FF03C8" w:rsidP="00D87CDE">
      <w:r>
        <w:t xml:space="preserve">Hra je vydaná na Google Play. Pro převedení Unity projektu na </w:t>
      </w:r>
      <w:proofErr w:type="gramStart"/>
      <w:r>
        <w:t>soubor .</w:t>
      </w:r>
      <w:proofErr w:type="spellStart"/>
      <w:r>
        <w:t>aab</w:t>
      </w:r>
      <w:proofErr w:type="spellEnd"/>
      <w:proofErr w:type="gramEnd"/>
      <w:r>
        <w:t xml:space="preserve"> (Android </w:t>
      </w:r>
      <w:proofErr w:type="spellStart"/>
      <w:r>
        <w:t>app</w:t>
      </w:r>
      <w:proofErr w:type="spellEnd"/>
      <w:r>
        <w:t xml:space="preserve"> </w:t>
      </w:r>
      <w:proofErr w:type="spellStart"/>
      <w:r>
        <w:t>bundle</w:t>
      </w:r>
      <w:proofErr w:type="spellEnd"/>
      <w:r>
        <w:t>) je potřeba:</w:t>
      </w:r>
    </w:p>
    <w:p w14:paraId="58E224FC" w14:textId="33928500" w:rsidR="00FF03C8" w:rsidRDefault="00FF03C8" w:rsidP="00FF03C8">
      <w:pPr>
        <w:pStyle w:val="Odstavecseseznamem"/>
        <w:numPr>
          <w:ilvl w:val="0"/>
          <w:numId w:val="23"/>
        </w:numPr>
      </w:pPr>
      <w:proofErr w:type="spellStart"/>
      <w:r>
        <w:t>Zakliknutí</w:t>
      </w:r>
      <w:proofErr w:type="spellEnd"/>
      <w:r>
        <w:t xml:space="preserve"> „Build </w:t>
      </w:r>
      <w:proofErr w:type="spellStart"/>
      <w:r>
        <w:t>app</w:t>
      </w:r>
      <w:proofErr w:type="spellEnd"/>
      <w:r>
        <w:t xml:space="preserve"> </w:t>
      </w:r>
      <w:proofErr w:type="spellStart"/>
      <w:r>
        <w:t>bundle</w:t>
      </w:r>
      <w:proofErr w:type="spellEnd"/>
      <w:r>
        <w:t xml:space="preserve">“ v „build </w:t>
      </w:r>
      <w:proofErr w:type="spellStart"/>
      <w:r>
        <w:t>settings</w:t>
      </w:r>
      <w:proofErr w:type="spellEnd"/>
      <w:r>
        <w:t>…“ menu</w:t>
      </w:r>
    </w:p>
    <w:p w14:paraId="17052F7D" w14:textId="1E866A6E" w:rsidR="00FF03C8" w:rsidRDefault="00FF03C8" w:rsidP="00FF03C8">
      <w:pPr>
        <w:pStyle w:val="Odstavecseseznamem"/>
        <w:numPr>
          <w:ilvl w:val="0"/>
          <w:numId w:val="23"/>
        </w:numPr>
      </w:pPr>
      <w:r>
        <w:t>Vyplnění „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setting</w:t>
      </w:r>
      <w:proofErr w:type="spellEnd"/>
      <w:r>
        <w:t>“</w:t>
      </w:r>
    </w:p>
    <w:p w14:paraId="25ADB9FB" w14:textId="61064E2B" w:rsidR="00FF03C8" w:rsidRDefault="00FF03C8" w:rsidP="00FF03C8">
      <w:pPr>
        <w:pStyle w:val="Odstavecseseznamem"/>
        <w:numPr>
          <w:ilvl w:val="1"/>
          <w:numId w:val="23"/>
        </w:numPr>
      </w:pPr>
      <w:r>
        <w:t>Pojmenování balíčku</w:t>
      </w:r>
    </w:p>
    <w:p w14:paraId="49F1B0F8" w14:textId="2448DD87" w:rsidR="00FF03C8" w:rsidRDefault="00FF03C8" w:rsidP="00FF03C8">
      <w:pPr>
        <w:pStyle w:val="Odstavecseseznamem"/>
        <w:numPr>
          <w:ilvl w:val="1"/>
          <w:numId w:val="23"/>
        </w:numPr>
      </w:pPr>
      <w:r>
        <w:t>Určení verze – pro každou novou verzi je nutné inkrementovat manuálně, jinak to GP odmítne</w:t>
      </w:r>
    </w:p>
    <w:p w14:paraId="1A6754D1" w14:textId="7BB2F0B6" w:rsidR="00FF03C8" w:rsidRDefault="00FF03C8" w:rsidP="00FF03C8">
      <w:pPr>
        <w:pStyle w:val="Odstavecseseznamem"/>
        <w:numPr>
          <w:ilvl w:val="1"/>
          <w:numId w:val="23"/>
        </w:numPr>
      </w:pPr>
      <w:r>
        <w:t>Nastavení dostupných rozlišení a rotací</w:t>
      </w:r>
    </w:p>
    <w:p w14:paraId="1AC96C5B" w14:textId="479DB1AF" w:rsidR="00FF03C8" w:rsidRDefault="00FF03C8" w:rsidP="00FF03C8">
      <w:pPr>
        <w:pStyle w:val="Odstavecseseznamem"/>
        <w:numPr>
          <w:ilvl w:val="1"/>
          <w:numId w:val="23"/>
        </w:numPr>
      </w:pPr>
      <w:r>
        <w:t>Přidání náhledového obrázku</w:t>
      </w:r>
    </w:p>
    <w:p w14:paraId="07B650AF" w14:textId="55C6269E" w:rsidR="00FF03C8" w:rsidRDefault="00FF03C8" w:rsidP="00FF03C8">
      <w:pPr>
        <w:pStyle w:val="Odstavecseseznamem"/>
        <w:numPr>
          <w:ilvl w:val="1"/>
          <w:numId w:val="23"/>
        </w:numPr>
      </w:pPr>
      <w:r>
        <w:t xml:space="preserve">Vytvoření </w:t>
      </w:r>
      <w:proofErr w:type="spellStart"/>
      <w:r>
        <w:t>Keystoru</w:t>
      </w:r>
      <w:proofErr w:type="spellEnd"/>
      <w:r>
        <w:t xml:space="preserve"> na podepsání balíčku</w:t>
      </w:r>
    </w:p>
    <w:p w14:paraId="63455190" w14:textId="542F0F7F" w:rsidR="00FF03C8" w:rsidRPr="00FF03C8" w:rsidRDefault="00FF03C8" w:rsidP="00FF03C8">
      <w:pPr>
        <w:pStyle w:val="Odstavecseseznamem"/>
        <w:numPr>
          <w:ilvl w:val="0"/>
          <w:numId w:val="23"/>
        </w:numPr>
      </w:pPr>
      <w:r>
        <w:t xml:space="preserve">Po buildu stačí nahrát balíček do </w:t>
      </w:r>
      <w:proofErr w:type="spellStart"/>
      <w:r>
        <w:t>Dev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, vyplnit produktovou stránku (popisky a fotky ze hry) a udělat dotazník na věkové doporučení hry</w:t>
      </w:r>
      <w:r w:rsidR="00514108">
        <w:t>, poté stačí vyčkat několik hodin až dní a hra je veřejně dostupná na GP</w:t>
      </w:r>
    </w:p>
    <w:p w14:paraId="43B4EBD4" w14:textId="6DA9C707" w:rsidR="00117B98" w:rsidRPr="00D83ED0" w:rsidRDefault="00117B98">
      <w:r w:rsidRPr="00D83ED0">
        <w:br w:type="page"/>
      </w:r>
    </w:p>
    <w:p w14:paraId="4640B484" w14:textId="77777777" w:rsidR="00176BF7" w:rsidRPr="00D83ED0" w:rsidRDefault="007D22C1" w:rsidP="00D87CDE">
      <w:pPr>
        <w:rPr>
          <w:sz w:val="36"/>
          <w:szCs w:val="36"/>
        </w:rPr>
      </w:pPr>
      <w:r w:rsidRPr="00D83ED0">
        <w:rPr>
          <w:sz w:val="36"/>
          <w:szCs w:val="36"/>
        </w:rPr>
        <w:lastRenderedPageBreak/>
        <w:t>Pořadí scén</w:t>
      </w:r>
    </w:p>
    <w:p w14:paraId="589700DA" w14:textId="7205F44C" w:rsidR="00117B98" w:rsidRPr="00D83ED0" w:rsidRDefault="00117B98" w:rsidP="00D87CDE">
      <w:pPr>
        <w:rPr>
          <w:noProof/>
        </w:rPr>
      </w:pPr>
      <w:r w:rsidRPr="00D83ED0">
        <w:rPr>
          <w:noProof/>
        </w:rPr>
        <w:drawing>
          <wp:anchor distT="0" distB="0" distL="114300" distR="114300" simplePos="0" relativeHeight="251658240" behindDoc="0" locked="0" layoutInCell="1" allowOverlap="1" wp14:anchorId="0FEC1B1C" wp14:editId="080C7DA0">
            <wp:simplePos x="0" y="0"/>
            <wp:positionH relativeFrom="margin">
              <wp:posOffset>1176655</wp:posOffset>
            </wp:positionH>
            <wp:positionV relativeFrom="paragraph">
              <wp:posOffset>483235</wp:posOffset>
            </wp:positionV>
            <wp:extent cx="3295650" cy="3302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2C1" w:rsidRPr="00D83ED0">
        <w:t xml:space="preserve">Hra dodržuje určité pořadí scén, které zaručuje plynulý průběh. Předpokládaný průběh je </w:t>
      </w:r>
      <w:proofErr w:type="gramStart"/>
      <w:r w:rsidR="007D22C1" w:rsidRPr="00D83ED0">
        <w:rPr>
          <w:b/>
          <w:bCs/>
        </w:rPr>
        <w:t>Menu &gt;</w:t>
      </w:r>
      <w:proofErr w:type="gramEnd"/>
      <w:r w:rsidR="007D22C1" w:rsidRPr="00D83ED0">
        <w:rPr>
          <w:b/>
          <w:bCs/>
        </w:rPr>
        <w:t xml:space="preserve"> Úvodní příběh &gt; Všechny úrovně &gt; Závěr příběhu &gt; Menu</w:t>
      </w:r>
      <w:r w:rsidR="007D22C1" w:rsidRPr="00D83ED0">
        <w:t>.</w:t>
      </w:r>
      <w:r w:rsidRPr="00D83ED0">
        <w:rPr>
          <w:noProof/>
        </w:rPr>
        <w:t xml:space="preserve"> </w:t>
      </w:r>
    </w:p>
    <w:p w14:paraId="60CD05AA" w14:textId="77777777" w:rsidR="00117B98" w:rsidRPr="00D83ED0" w:rsidRDefault="00117B98" w:rsidP="00D87CDE"/>
    <w:p w14:paraId="7FBAA133" w14:textId="29769F1C" w:rsidR="007D22C1" w:rsidRPr="00D83ED0" w:rsidRDefault="007D22C1" w:rsidP="00D87CDE">
      <w:r w:rsidRPr="00D83ED0">
        <w:t xml:space="preserve">Chod tohoto diagramu zaručují </w:t>
      </w:r>
      <w:r w:rsidR="00117B98" w:rsidRPr="00D83ED0">
        <w:t>následující</w:t>
      </w:r>
      <w:r w:rsidRPr="00D83ED0">
        <w:t xml:space="preserve"> skripty</w:t>
      </w:r>
      <w:r w:rsidR="00117B98" w:rsidRPr="00D83ED0">
        <w:t>.</w:t>
      </w:r>
    </w:p>
    <w:p w14:paraId="3056D7BD" w14:textId="46C2B469" w:rsidR="007D22C1" w:rsidRPr="00D83ED0" w:rsidRDefault="007D22C1" w:rsidP="007D22C1">
      <w:pPr>
        <w:rPr>
          <w:sz w:val="28"/>
          <w:szCs w:val="28"/>
        </w:rPr>
      </w:pPr>
      <w:proofErr w:type="spellStart"/>
      <w:r w:rsidRPr="00D83ED0">
        <w:rPr>
          <w:sz w:val="28"/>
          <w:szCs w:val="28"/>
        </w:rPr>
        <w:t>Change_scene.cs</w:t>
      </w:r>
      <w:proofErr w:type="spellEnd"/>
    </w:p>
    <w:p w14:paraId="369005AC" w14:textId="1C89E880" w:rsidR="00117B98" w:rsidRPr="00D83ED0" w:rsidRDefault="00117B98" w:rsidP="007D22C1">
      <w:r w:rsidRPr="00D83ED0">
        <w:t>Skript určený na přichycení na tlačítka. Umožňuje zpracovat událost, která má pouze změnit scénu. Má následující použití:</w:t>
      </w:r>
    </w:p>
    <w:p w14:paraId="71A944A6" w14:textId="16D24905" w:rsidR="00117B98" w:rsidRPr="00D83ED0" w:rsidRDefault="00117B98" w:rsidP="00117B98">
      <w:pPr>
        <w:pStyle w:val="Odstavecseseznamem"/>
        <w:numPr>
          <w:ilvl w:val="0"/>
          <w:numId w:val="3"/>
        </w:numPr>
      </w:pPr>
      <w:r w:rsidRPr="00D83ED0">
        <w:t>Tlačítko „Play“ v menu</w:t>
      </w:r>
    </w:p>
    <w:p w14:paraId="2CF7D8F5" w14:textId="345755A6" w:rsidR="00117B98" w:rsidRPr="00D83ED0" w:rsidRDefault="00117B98" w:rsidP="00117B98">
      <w:pPr>
        <w:pStyle w:val="Odstavecseseznamem"/>
        <w:numPr>
          <w:ilvl w:val="0"/>
          <w:numId w:val="3"/>
        </w:numPr>
      </w:pPr>
      <w:r w:rsidRPr="00D83ED0">
        <w:t>Tlačítko „Return ve všech herních úrovních“</w:t>
      </w:r>
    </w:p>
    <w:p w14:paraId="157D8B09" w14:textId="232F5551" w:rsidR="00117B98" w:rsidRPr="00D83ED0" w:rsidRDefault="00117B98" w:rsidP="00117B98">
      <w:pPr>
        <w:pStyle w:val="Odstavecseseznamem"/>
        <w:numPr>
          <w:ilvl w:val="0"/>
          <w:numId w:val="3"/>
        </w:numPr>
      </w:pPr>
      <w:r w:rsidRPr="00D83ED0">
        <w:t>Tlačítko „</w:t>
      </w:r>
      <w:proofErr w:type="spellStart"/>
      <w:r w:rsidRPr="00D83ED0">
        <w:t>Continue</w:t>
      </w:r>
      <w:proofErr w:type="spellEnd"/>
      <w:r w:rsidRPr="00D83ED0">
        <w:t>“ v příběhových scénách</w:t>
      </w:r>
    </w:p>
    <w:p w14:paraId="1CD9C30C" w14:textId="69E8CE27" w:rsidR="007D22C1" w:rsidRPr="00D83ED0" w:rsidRDefault="007D22C1" w:rsidP="007D22C1">
      <w:pPr>
        <w:rPr>
          <w:sz w:val="28"/>
          <w:szCs w:val="28"/>
        </w:rPr>
      </w:pPr>
      <w:proofErr w:type="spellStart"/>
      <w:r w:rsidRPr="00D83ED0">
        <w:rPr>
          <w:sz w:val="28"/>
          <w:szCs w:val="28"/>
        </w:rPr>
        <w:t>Marge_dragNdrop.cs</w:t>
      </w:r>
      <w:proofErr w:type="spellEnd"/>
    </w:p>
    <w:p w14:paraId="2339A42F" w14:textId="437DC852" w:rsidR="00117B98" w:rsidRPr="00D83ED0" w:rsidRDefault="00117B98" w:rsidP="007D22C1">
      <w:pPr>
        <w:rPr>
          <w:b/>
          <w:bCs/>
        </w:rPr>
      </w:pPr>
      <w:r w:rsidRPr="00D83ED0">
        <w:t xml:space="preserve">V tomto </w:t>
      </w:r>
      <w:proofErr w:type="spellStart"/>
      <w:r w:rsidRPr="00D83ED0">
        <w:t>sktiptu</w:t>
      </w:r>
      <w:proofErr w:type="spellEnd"/>
      <w:r w:rsidRPr="00D83ED0">
        <w:t xml:space="preserve"> pro účely přesunu mezi scénami je pouze metoda </w:t>
      </w:r>
      <w:proofErr w:type="spellStart"/>
      <w:r w:rsidRPr="00D83ED0">
        <w:rPr>
          <w:b/>
          <w:bCs/>
        </w:rPr>
        <w:t>void</w:t>
      </w:r>
      <w:proofErr w:type="spellEnd"/>
      <w:r w:rsidRPr="00D83ED0">
        <w:rPr>
          <w:b/>
          <w:bCs/>
        </w:rPr>
        <w:t xml:space="preserve"> </w:t>
      </w:r>
      <w:proofErr w:type="spellStart"/>
      <w:proofErr w:type="gramStart"/>
      <w:r w:rsidRPr="00D83ED0">
        <w:rPr>
          <w:b/>
          <w:bCs/>
        </w:rPr>
        <w:t>EndMerging</w:t>
      </w:r>
      <w:proofErr w:type="spellEnd"/>
      <w:r w:rsidRPr="00D83ED0">
        <w:rPr>
          <w:b/>
          <w:bCs/>
        </w:rPr>
        <w:t>(</w:t>
      </w:r>
      <w:proofErr w:type="gramEnd"/>
      <w:r w:rsidRPr="00D83ED0">
        <w:rPr>
          <w:b/>
          <w:bCs/>
        </w:rPr>
        <w:t>)</w:t>
      </w:r>
      <w:r w:rsidRPr="00D83ED0">
        <w:t>. Tato metoda uloží konečný stav skupiny jednotek a načte další úroveň.</w:t>
      </w:r>
    </w:p>
    <w:p w14:paraId="10232419" w14:textId="4B7AC6D5" w:rsidR="007D22C1" w:rsidRPr="00D83ED0" w:rsidRDefault="007D22C1" w:rsidP="007D22C1">
      <w:pPr>
        <w:rPr>
          <w:sz w:val="28"/>
          <w:szCs w:val="28"/>
        </w:rPr>
      </w:pPr>
      <w:proofErr w:type="spellStart"/>
      <w:r w:rsidRPr="00D83ED0">
        <w:rPr>
          <w:sz w:val="28"/>
          <w:szCs w:val="28"/>
        </w:rPr>
        <w:t>PlayerWon.cs</w:t>
      </w:r>
      <w:proofErr w:type="spellEnd"/>
    </w:p>
    <w:p w14:paraId="402AB970" w14:textId="058CA10D" w:rsidR="00117B98" w:rsidRPr="00D83ED0" w:rsidRDefault="00117B98" w:rsidP="007D22C1">
      <w:r w:rsidRPr="00D83ED0">
        <w:t>Pokud počet živých nepřátelských skupin dosáhne nula, tento skript posune hráče do scény se slučováním jednotek.</w:t>
      </w:r>
    </w:p>
    <w:p w14:paraId="13BAEB8E" w14:textId="57641252" w:rsidR="007D22C1" w:rsidRPr="00D83ED0" w:rsidRDefault="007D22C1" w:rsidP="007D22C1">
      <w:pPr>
        <w:rPr>
          <w:sz w:val="28"/>
          <w:szCs w:val="28"/>
        </w:rPr>
      </w:pPr>
      <w:proofErr w:type="spellStart"/>
      <w:r w:rsidRPr="00D83ED0">
        <w:rPr>
          <w:sz w:val="28"/>
          <w:szCs w:val="28"/>
        </w:rPr>
        <w:t>PlayerLost.cs</w:t>
      </w:r>
      <w:proofErr w:type="spellEnd"/>
    </w:p>
    <w:p w14:paraId="1E0F4BBD" w14:textId="3671D728" w:rsidR="00117B98" w:rsidRPr="00D83ED0" w:rsidRDefault="00117B98" w:rsidP="00117B98">
      <w:r w:rsidRPr="00D83ED0">
        <w:t>Pokud počet živých hráčských jednotek dosáhne nula, tento skript načte scénu s oznámením prohry.</w:t>
      </w:r>
    </w:p>
    <w:p w14:paraId="2A100836" w14:textId="4417D064" w:rsidR="00367216" w:rsidRPr="00D83ED0" w:rsidRDefault="00367216">
      <w:r w:rsidRPr="00D83ED0">
        <w:br w:type="page"/>
      </w:r>
    </w:p>
    <w:p w14:paraId="60A25ED3" w14:textId="138D7C23" w:rsidR="00367216" w:rsidRPr="00D83ED0" w:rsidRDefault="00E966D4" w:rsidP="00D87CDE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E888C62" wp14:editId="6A92863D">
            <wp:simplePos x="0" y="0"/>
            <wp:positionH relativeFrom="column">
              <wp:posOffset>5841365</wp:posOffset>
            </wp:positionH>
            <wp:positionV relativeFrom="paragraph">
              <wp:posOffset>147955</wp:posOffset>
            </wp:positionV>
            <wp:extent cx="1078230" cy="3524250"/>
            <wp:effectExtent l="0" t="0" r="7620" b="0"/>
            <wp:wrapTight wrapText="bothSides">
              <wp:wrapPolygon edited="0">
                <wp:start x="0" y="0"/>
                <wp:lineTo x="0" y="21483"/>
                <wp:lineTo x="21371" y="21483"/>
                <wp:lineTo x="21371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216" w:rsidRPr="00D83ED0">
        <w:rPr>
          <w:sz w:val="36"/>
          <w:szCs w:val="36"/>
        </w:rPr>
        <w:t>Fungování scén</w:t>
      </w:r>
    </w:p>
    <w:p w14:paraId="48E788FE" w14:textId="031ABE2B" w:rsidR="00367216" w:rsidRPr="00D83ED0" w:rsidRDefault="00367216" w:rsidP="00D87CDE">
      <w:r w:rsidRPr="00D83ED0">
        <w:t>V následujících kapitolách je popis toho, jak fungují jednotlivé herní mechaniky v určitém typu scén.</w:t>
      </w:r>
    </w:p>
    <w:p w14:paraId="3C298787" w14:textId="369C5B5B" w:rsidR="00367216" w:rsidRPr="00D83ED0" w:rsidRDefault="00367216" w:rsidP="00D87CDE">
      <w:pPr>
        <w:rPr>
          <w:sz w:val="28"/>
          <w:szCs w:val="28"/>
        </w:rPr>
      </w:pPr>
      <w:r w:rsidRPr="00D83ED0">
        <w:rPr>
          <w:sz w:val="28"/>
          <w:szCs w:val="28"/>
        </w:rPr>
        <w:t>Scény úrovní</w:t>
      </w:r>
    </w:p>
    <w:p w14:paraId="518C86C9" w14:textId="105F8C8B" w:rsidR="00C818D5" w:rsidRPr="00D83ED0" w:rsidRDefault="00B64C47" w:rsidP="00D87CDE">
      <w:r w:rsidRPr="00D83ED0">
        <w:t>Úrovně jsou jediné místo kde se děje nediskrétní simulace typ</w:t>
      </w:r>
      <w:r w:rsidR="00A804AB">
        <w:t>i</w:t>
      </w:r>
      <w:r w:rsidRPr="00D83ED0">
        <w:t>cká pro hry. Scénu můžeme rozdělit do tří kategorií, kde každá obsahuje určité objekty, jejichž chování je popsáno skripty:</w:t>
      </w:r>
    </w:p>
    <w:p w14:paraId="21830609" w14:textId="1FE0F115" w:rsidR="00B64C47" w:rsidRPr="00D83ED0" w:rsidRDefault="00B64C47" w:rsidP="00B64C47">
      <w:pPr>
        <w:pStyle w:val="Odstavecseseznamem"/>
        <w:numPr>
          <w:ilvl w:val="0"/>
          <w:numId w:val="14"/>
        </w:numPr>
      </w:pPr>
      <w:r w:rsidRPr="00D83ED0">
        <w:t>Prostředí</w:t>
      </w:r>
    </w:p>
    <w:p w14:paraId="7C4AC8D2" w14:textId="2E624B4B" w:rsidR="00B64C47" w:rsidRPr="00D83ED0" w:rsidRDefault="00B64C47" w:rsidP="00B64C47">
      <w:pPr>
        <w:pStyle w:val="Odstavecseseznamem"/>
        <w:numPr>
          <w:ilvl w:val="1"/>
          <w:numId w:val="14"/>
        </w:numPr>
      </w:pPr>
      <w:r w:rsidRPr="00D83ED0">
        <w:t>Pozadí</w:t>
      </w:r>
    </w:p>
    <w:p w14:paraId="7FC745CC" w14:textId="70CFB019" w:rsidR="00B64C47" w:rsidRPr="00D83ED0" w:rsidRDefault="00B64C47" w:rsidP="003F1D91">
      <w:pPr>
        <w:pStyle w:val="Odstavecseseznamem"/>
        <w:numPr>
          <w:ilvl w:val="2"/>
          <w:numId w:val="14"/>
        </w:numPr>
      </w:pPr>
      <w:r w:rsidRPr="00D83ED0">
        <w:t>Statický 2D obrázek bez nutnosti použití skriptů</w:t>
      </w:r>
      <w:r w:rsidR="003F1D91" w:rsidRPr="00D83ED0">
        <w:t xml:space="preserve"> </w:t>
      </w:r>
    </w:p>
    <w:p w14:paraId="4F197D96" w14:textId="4E29CAB4" w:rsidR="00B64C47" w:rsidRPr="00D83ED0" w:rsidRDefault="00B64C47" w:rsidP="00B64C47">
      <w:pPr>
        <w:pStyle w:val="Odstavecseseznamem"/>
        <w:numPr>
          <w:ilvl w:val="1"/>
          <w:numId w:val="14"/>
        </w:numPr>
      </w:pPr>
      <w:r w:rsidRPr="00D83ED0">
        <w:t>Překážky</w:t>
      </w:r>
    </w:p>
    <w:p w14:paraId="1AD85F9A" w14:textId="6F613E09" w:rsidR="00644831" w:rsidRPr="00D83ED0" w:rsidRDefault="00644831" w:rsidP="00644831">
      <w:pPr>
        <w:pStyle w:val="Odstavecseseznamem"/>
        <w:numPr>
          <w:ilvl w:val="2"/>
          <w:numId w:val="14"/>
        </w:numPr>
      </w:pPr>
      <w:r w:rsidRPr="00D83ED0">
        <w:t xml:space="preserve">Převážně domy – jejich </w:t>
      </w:r>
      <w:proofErr w:type="spellStart"/>
      <w:r w:rsidRPr="00D83ED0">
        <w:t>collider</w:t>
      </w:r>
      <w:proofErr w:type="spellEnd"/>
      <w:r w:rsidRPr="00D83ED0">
        <w:t xml:space="preserve"> nedovolí jednotkám vstoupit</w:t>
      </w:r>
    </w:p>
    <w:p w14:paraId="37400244" w14:textId="22F39DD0" w:rsidR="00B64C47" w:rsidRPr="00D83ED0" w:rsidRDefault="00B64C47" w:rsidP="00B64C47">
      <w:pPr>
        <w:pStyle w:val="Odstavecseseznamem"/>
        <w:numPr>
          <w:ilvl w:val="1"/>
          <w:numId w:val="14"/>
        </w:numPr>
      </w:pPr>
      <w:r w:rsidRPr="00D83ED0">
        <w:t>Hranice</w:t>
      </w:r>
    </w:p>
    <w:p w14:paraId="1B01481E" w14:textId="6C486A8E" w:rsidR="003F1D91" w:rsidRPr="00D83ED0" w:rsidRDefault="003F1D91" w:rsidP="003F1D91">
      <w:pPr>
        <w:pStyle w:val="Odstavecseseznamem"/>
        <w:numPr>
          <w:ilvl w:val="2"/>
          <w:numId w:val="14"/>
        </w:numPr>
      </w:pPr>
      <w:r w:rsidRPr="00D83ED0">
        <w:t>Statické bez nutnosti skriptů</w:t>
      </w:r>
    </w:p>
    <w:p w14:paraId="6158FFF3" w14:textId="2B146F1A" w:rsidR="003F1D91" w:rsidRPr="00D83ED0" w:rsidRDefault="003F1D91" w:rsidP="003F1D91">
      <w:pPr>
        <w:pStyle w:val="Odstavecseseznamem"/>
        <w:numPr>
          <w:ilvl w:val="2"/>
          <w:numId w:val="14"/>
        </w:numPr>
      </w:pPr>
      <w:r w:rsidRPr="00D83ED0">
        <w:t>Dálnice – každé auto vyrazí s časovým odstupem a po parametrizované vzdálenosti se vrátí na startovní pozici</w:t>
      </w:r>
    </w:p>
    <w:p w14:paraId="4351DC8C" w14:textId="579AF562" w:rsidR="003F1D91" w:rsidRPr="00D83ED0" w:rsidRDefault="003F1D91" w:rsidP="003F1D91">
      <w:pPr>
        <w:pStyle w:val="Odstavecseseznamem"/>
        <w:numPr>
          <w:ilvl w:val="2"/>
          <w:numId w:val="14"/>
        </w:numPr>
      </w:pPr>
      <w:r w:rsidRPr="00D83ED0">
        <w:t xml:space="preserve">Řeka – obsahuje dva identické segmenty, které se pohybují </w:t>
      </w:r>
      <w:r w:rsidR="00644831" w:rsidRPr="00D83ED0">
        <w:t>ve stejném směru a cyklicky se vrací na pozici o dvě délky zpět</w:t>
      </w:r>
    </w:p>
    <w:p w14:paraId="0CA63961" w14:textId="61D5FA24" w:rsidR="00B64C47" w:rsidRPr="00D83ED0" w:rsidRDefault="00B64C47" w:rsidP="00B64C47">
      <w:pPr>
        <w:pStyle w:val="Odstavecseseznamem"/>
        <w:numPr>
          <w:ilvl w:val="1"/>
          <w:numId w:val="14"/>
        </w:numPr>
      </w:pPr>
      <w:r w:rsidRPr="00D83ED0">
        <w:t>Pasti</w:t>
      </w:r>
      <w:r w:rsidR="00644831" w:rsidRPr="00D83ED0">
        <w:t xml:space="preserve"> – nebezpečné pro obě frakce</w:t>
      </w:r>
    </w:p>
    <w:p w14:paraId="7B1490A0" w14:textId="5617ED84" w:rsidR="00644831" w:rsidRPr="00D83ED0" w:rsidRDefault="00E966D4" w:rsidP="00644831">
      <w:pPr>
        <w:pStyle w:val="Odstavecseseznamem"/>
        <w:numPr>
          <w:ilvl w:val="2"/>
          <w:numId w:val="14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279ABEE" wp14:editId="4607CAA5">
            <wp:simplePos x="0" y="0"/>
            <wp:positionH relativeFrom="column">
              <wp:posOffset>5274310</wp:posOffset>
            </wp:positionH>
            <wp:positionV relativeFrom="paragraph">
              <wp:posOffset>69215</wp:posOffset>
            </wp:positionV>
            <wp:extent cx="1733550" cy="2200910"/>
            <wp:effectExtent l="0" t="0" r="0" b="8890"/>
            <wp:wrapTight wrapText="bothSides">
              <wp:wrapPolygon edited="0">
                <wp:start x="0" y="0"/>
                <wp:lineTo x="0" y="21500"/>
                <wp:lineTo x="21363" y="21500"/>
                <wp:lineTo x="21363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831" w:rsidRPr="00D83ED0">
        <w:t>Hrábě – šlápnutí na ležící hrábě dává poškození rovné 80</w:t>
      </w:r>
      <w:r w:rsidR="00D139E6">
        <w:t xml:space="preserve"> %</w:t>
      </w:r>
      <w:r w:rsidR="00644831" w:rsidRPr="00D83ED0">
        <w:t xml:space="preserve"> z maximálních životů jednotky, když na nich nikdo nestojí, spadnou na zem</w:t>
      </w:r>
    </w:p>
    <w:p w14:paraId="0F1BB77D" w14:textId="25507CAC" w:rsidR="00644831" w:rsidRPr="00D83ED0" w:rsidRDefault="00644831" w:rsidP="00644831">
      <w:pPr>
        <w:pStyle w:val="Odstavecseseznamem"/>
        <w:numPr>
          <w:ilvl w:val="2"/>
          <w:numId w:val="14"/>
        </w:numPr>
      </w:pPr>
      <w:r w:rsidRPr="00D83ED0">
        <w:t xml:space="preserve">Past na </w:t>
      </w:r>
      <w:r w:rsidR="009C2067">
        <w:t>me</w:t>
      </w:r>
      <w:r w:rsidRPr="00D83ED0">
        <w:t>dvědy – první jednotka, která stoupne do pasti zůstane uvězněná a přijde o 50</w:t>
      </w:r>
      <w:r w:rsidR="00D139E6">
        <w:t xml:space="preserve"> </w:t>
      </w:r>
      <w:r w:rsidRPr="00D83ED0">
        <w:t>% z maximálního množství životů</w:t>
      </w:r>
    </w:p>
    <w:p w14:paraId="712465AC" w14:textId="41B824BD" w:rsidR="00644831" w:rsidRPr="00D83ED0" w:rsidRDefault="00644831" w:rsidP="00644831">
      <w:pPr>
        <w:pStyle w:val="Odstavecseseznamem"/>
        <w:numPr>
          <w:ilvl w:val="2"/>
          <w:numId w:val="14"/>
        </w:numPr>
      </w:pPr>
      <w:r w:rsidRPr="00D83ED0">
        <w:t>Autobus – když do jednotky narazí autobus, dostane poškození rovné 90</w:t>
      </w:r>
      <w:r w:rsidR="00D139E6">
        <w:t xml:space="preserve"> </w:t>
      </w:r>
      <w:r w:rsidRPr="00D83ED0">
        <w:t>% z maximálního počtu životů, autobus zatáčí na značkách ve scéně</w:t>
      </w:r>
    </w:p>
    <w:p w14:paraId="07C1F96C" w14:textId="111B0EEA" w:rsidR="00B64C47" w:rsidRPr="00D83ED0" w:rsidRDefault="00B64C47" w:rsidP="00B64C47">
      <w:pPr>
        <w:pStyle w:val="Odstavecseseznamem"/>
        <w:numPr>
          <w:ilvl w:val="0"/>
          <w:numId w:val="14"/>
        </w:numPr>
      </w:pPr>
      <w:r w:rsidRPr="00D83ED0">
        <w:t>Jednotky</w:t>
      </w:r>
    </w:p>
    <w:p w14:paraId="0A6A02A8" w14:textId="5052BA83" w:rsidR="00AA3234" w:rsidRPr="00D83ED0" w:rsidRDefault="00AA3234" w:rsidP="00AA3234">
      <w:pPr>
        <w:pStyle w:val="Odstavecseseznamem"/>
        <w:numPr>
          <w:ilvl w:val="1"/>
          <w:numId w:val="14"/>
        </w:numPr>
      </w:pPr>
      <w:r w:rsidRPr="00D83ED0">
        <w:t>Hráčské</w:t>
      </w:r>
      <w:r w:rsidR="0079551E" w:rsidRPr="00D83ED0">
        <w:t xml:space="preserve"> – ovlád</w:t>
      </w:r>
      <w:r w:rsidR="009C2067">
        <w:t>a</w:t>
      </w:r>
      <w:r w:rsidR="0079551E" w:rsidRPr="00D83ED0">
        <w:t>né třemi skripty</w:t>
      </w:r>
    </w:p>
    <w:p w14:paraId="1C96E001" w14:textId="4008665A" w:rsidR="0079551E" w:rsidRPr="00D83ED0" w:rsidRDefault="0079551E" w:rsidP="0079551E">
      <w:pPr>
        <w:pStyle w:val="Odstavecseseznamem"/>
        <w:numPr>
          <w:ilvl w:val="2"/>
          <w:numId w:val="14"/>
        </w:numPr>
      </w:pPr>
      <w:proofErr w:type="spellStart"/>
      <w:r w:rsidRPr="00D83ED0">
        <w:t>UnitBOIDS.cs</w:t>
      </w:r>
      <w:proofErr w:type="spellEnd"/>
      <w:r w:rsidRPr="00D83ED0">
        <w:t xml:space="preserve"> – pohyb jednotek</w:t>
      </w:r>
    </w:p>
    <w:p w14:paraId="0662FED7" w14:textId="7A2A476D" w:rsidR="0079551E" w:rsidRPr="00D83ED0" w:rsidRDefault="0079551E" w:rsidP="0079551E">
      <w:pPr>
        <w:pStyle w:val="Odstavecseseznamem"/>
        <w:numPr>
          <w:ilvl w:val="2"/>
          <w:numId w:val="14"/>
        </w:numPr>
      </w:pPr>
      <w:proofErr w:type="spellStart"/>
      <w:r w:rsidRPr="00D83ED0">
        <w:t>Stats.cs</w:t>
      </w:r>
      <w:proofErr w:type="spellEnd"/>
      <w:r w:rsidRPr="00D83ED0">
        <w:t xml:space="preserve"> – udržuje stav životů a způsobuje útok na </w:t>
      </w:r>
      <w:r w:rsidR="00301776" w:rsidRPr="00D83ED0">
        <w:t>jednoho nepřítele v dosahu</w:t>
      </w:r>
      <w:r w:rsidRPr="00D83ED0">
        <w:t xml:space="preserve"> v </w:t>
      </w:r>
      <w:proofErr w:type="spellStart"/>
      <w:r w:rsidRPr="00D83ED0">
        <w:t>pravidělných</w:t>
      </w:r>
      <w:proofErr w:type="spellEnd"/>
      <w:r w:rsidRPr="00D83ED0">
        <w:t xml:space="preserve"> časových intervalech</w:t>
      </w:r>
    </w:p>
    <w:p w14:paraId="579D0BA9" w14:textId="43032525" w:rsidR="0079551E" w:rsidRPr="00D83ED0" w:rsidRDefault="00E966D4" w:rsidP="0079551E">
      <w:pPr>
        <w:pStyle w:val="Odstavecseseznamem"/>
        <w:numPr>
          <w:ilvl w:val="2"/>
          <w:numId w:val="14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2AE053D" wp14:editId="530FA39D">
            <wp:simplePos x="0" y="0"/>
            <wp:positionH relativeFrom="page">
              <wp:posOffset>5762625</wp:posOffset>
            </wp:positionH>
            <wp:positionV relativeFrom="paragraph">
              <wp:posOffset>1270</wp:posOffset>
            </wp:positionV>
            <wp:extent cx="1710055" cy="3664404"/>
            <wp:effectExtent l="0" t="0" r="4445" b="0"/>
            <wp:wrapTight wrapText="bothSides">
              <wp:wrapPolygon edited="0">
                <wp:start x="0" y="0"/>
                <wp:lineTo x="0" y="21450"/>
                <wp:lineTo x="21416" y="21450"/>
                <wp:lineTo x="21416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67" cy="366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9551E" w:rsidRPr="00D83ED0">
        <w:t>Fraction.cs</w:t>
      </w:r>
      <w:proofErr w:type="spellEnd"/>
      <w:r w:rsidR="0079551E" w:rsidRPr="00D83ED0">
        <w:t xml:space="preserve"> – pokud jednotka dosáhne </w:t>
      </w:r>
      <w:r w:rsidR="009C1F41" w:rsidRPr="00D83ED0">
        <w:t>0 životů, tento skript jí zamění za holou</w:t>
      </w:r>
      <w:r w:rsidR="007214D2" w:rsidRPr="00D83ED0">
        <w:t xml:space="preserve"> neutrální</w:t>
      </w:r>
      <w:r w:rsidR="009C1F41" w:rsidRPr="00D83ED0">
        <w:t xml:space="preserve"> jednotku</w:t>
      </w:r>
    </w:p>
    <w:p w14:paraId="1A9E0A7F" w14:textId="19551072" w:rsidR="00AA3234" w:rsidRPr="00D83ED0" w:rsidRDefault="00AA3234" w:rsidP="00AA3234">
      <w:pPr>
        <w:pStyle w:val="Odstavecseseznamem"/>
        <w:numPr>
          <w:ilvl w:val="1"/>
          <w:numId w:val="14"/>
        </w:numPr>
      </w:pPr>
      <w:r w:rsidRPr="00D83ED0">
        <w:t>Nepřátelé</w:t>
      </w:r>
    </w:p>
    <w:p w14:paraId="5944C266" w14:textId="609A40DD" w:rsidR="00CB40A5" w:rsidRPr="00D83ED0" w:rsidRDefault="00132321" w:rsidP="00CB40A5">
      <w:pPr>
        <w:pStyle w:val="Odstavecseseznamem"/>
        <w:numPr>
          <w:ilvl w:val="2"/>
          <w:numId w:val="14"/>
        </w:numPr>
      </w:pPr>
      <w:r w:rsidRPr="00D83ED0">
        <w:t>Pohyb</w:t>
      </w:r>
    </w:p>
    <w:p w14:paraId="79376E8F" w14:textId="2B3C3E70" w:rsidR="00CB40A5" w:rsidRPr="00D83ED0" w:rsidRDefault="00CB40A5" w:rsidP="00CB40A5">
      <w:pPr>
        <w:pStyle w:val="Odstavecseseznamem"/>
        <w:numPr>
          <w:ilvl w:val="3"/>
          <w:numId w:val="14"/>
        </w:numPr>
      </w:pPr>
      <w:r w:rsidRPr="00D83ED0">
        <w:t>Nad</w:t>
      </w:r>
      <w:r w:rsidR="006D3B09">
        <w:t>ř</w:t>
      </w:r>
      <w:r w:rsidRPr="00D83ED0">
        <w:t xml:space="preserve">azený objekt skupiny obsahuje skript </w:t>
      </w:r>
      <w:proofErr w:type="spellStart"/>
      <w:r w:rsidRPr="00D83ED0">
        <w:t>Order_machine.cs</w:t>
      </w:r>
      <w:proofErr w:type="spellEnd"/>
      <w:r w:rsidRPr="00D83ED0">
        <w:t>, který určuje cíl skupiny a uznává dosažení</w:t>
      </w:r>
    </w:p>
    <w:p w14:paraId="3BEAED50" w14:textId="5B72F395" w:rsidR="00CB40A5" w:rsidRPr="00D83ED0" w:rsidRDefault="00CB40A5" w:rsidP="00CB40A5">
      <w:pPr>
        <w:pStyle w:val="Odstavecseseznamem"/>
        <w:numPr>
          <w:ilvl w:val="3"/>
          <w:numId w:val="14"/>
        </w:numPr>
      </w:pPr>
      <w:r w:rsidRPr="00D83ED0">
        <w:t>Jednotky následují směr určený skupinou</w:t>
      </w:r>
    </w:p>
    <w:p w14:paraId="4792EECE" w14:textId="770997ED" w:rsidR="00132321" w:rsidRPr="00D83ED0" w:rsidRDefault="00132321" w:rsidP="00132321">
      <w:pPr>
        <w:pStyle w:val="Odstavecseseznamem"/>
        <w:numPr>
          <w:ilvl w:val="2"/>
          <w:numId w:val="14"/>
        </w:numPr>
      </w:pPr>
      <w:proofErr w:type="spellStart"/>
      <w:r w:rsidRPr="00D83ED0">
        <w:t>Stats.cs</w:t>
      </w:r>
      <w:proofErr w:type="spellEnd"/>
      <w:r w:rsidRPr="00D83ED0">
        <w:t xml:space="preserve"> + </w:t>
      </w:r>
      <w:proofErr w:type="spellStart"/>
      <w:r w:rsidRPr="00D83ED0">
        <w:t>Fraction.cs</w:t>
      </w:r>
      <w:proofErr w:type="spellEnd"/>
      <w:r w:rsidRPr="00D83ED0">
        <w:t xml:space="preserve"> stejné, jen smrt mění jednotku na hráčskou</w:t>
      </w:r>
    </w:p>
    <w:p w14:paraId="464C952C" w14:textId="567EA737" w:rsidR="00AA3234" w:rsidRPr="00D83ED0" w:rsidRDefault="00AA3234" w:rsidP="00AA3234">
      <w:pPr>
        <w:pStyle w:val="Odstavecseseznamem"/>
        <w:numPr>
          <w:ilvl w:val="1"/>
          <w:numId w:val="14"/>
        </w:numPr>
      </w:pPr>
      <w:r w:rsidRPr="00D83ED0">
        <w:t>Holé jednotky – při ostříhání hráčské jednotky vznikne neutrální nepohyblivá jednotka s holou hlavou</w:t>
      </w:r>
    </w:p>
    <w:p w14:paraId="33E7708E" w14:textId="768A8E3F" w:rsidR="00167C52" w:rsidRPr="00D83ED0" w:rsidRDefault="00B64C47" w:rsidP="007A3C9F">
      <w:pPr>
        <w:pStyle w:val="Odstavecseseznamem"/>
        <w:numPr>
          <w:ilvl w:val="0"/>
          <w:numId w:val="14"/>
        </w:numPr>
      </w:pPr>
      <w:r w:rsidRPr="00D83ED0">
        <w:t xml:space="preserve">Herní manažeři (game </w:t>
      </w:r>
      <w:proofErr w:type="spellStart"/>
      <w:r w:rsidRPr="00D83ED0">
        <w:t>managers</w:t>
      </w:r>
      <w:proofErr w:type="spellEnd"/>
      <w:r w:rsidRPr="00D83ED0">
        <w:t xml:space="preserve">) </w:t>
      </w:r>
      <w:r w:rsidR="007A3C9F" w:rsidRPr="00D83ED0">
        <w:t>– sedí na libovolném objektu ve scéně a řídí svůj úkol</w:t>
      </w:r>
    </w:p>
    <w:p w14:paraId="370D6B5A" w14:textId="260F0702" w:rsidR="007A3C9F" w:rsidRPr="00D83ED0" w:rsidRDefault="007A3C9F" w:rsidP="007A3C9F">
      <w:pPr>
        <w:pStyle w:val="Odstavecseseznamem"/>
        <w:numPr>
          <w:ilvl w:val="1"/>
          <w:numId w:val="14"/>
        </w:numPr>
      </w:pPr>
      <w:proofErr w:type="spellStart"/>
      <w:r w:rsidRPr="00D83ED0">
        <w:t>HardBoundaries.cs</w:t>
      </w:r>
      <w:proofErr w:type="spellEnd"/>
      <w:r w:rsidRPr="00D83ED0">
        <w:t xml:space="preserve"> – udržuje seznam všech jednotek a vrací je zpět do hranic úrovně</w:t>
      </w:r>
    </w:p>
    <w:p w14:paraId="21C8859A" w14:textId="639F357F" w:rsidR="007A3C9F" w:rsidRPr="00D83ED0" w:rsidRDefault="007A3C9F" w:rsidP="007A3C9F">
      <w:pPr>
        <w:pStyle w:val="Odstavecseseznamem"/>
        <w:numPr>
          <w:ilvl w:val="1"/>
          <w:numId w:val="14"/>
        </w:numPr>
      </w:pPr>
      <w:proofErr w:type="spellStart"/>
      <w:r w:rsidRPr="00D83ED0">
        <w:t>Player_spawner.cs</w:t>
      </w:r>
      <w:proofErr w:type="spellEnd"/>
      <w:r w:rsidRPr="00D83ED0">
        <w:t xml:space="preserve"> – při začátku úrovně vyrobí správné množství hráčských jednotek na určené místo v úrovni</w:t>
      </w:r>
    </w:p>
    <w:p w14:paraId="03437214" w14:textId="0317E1A9" w:rsidR="00301776" w:rsidRPr="00D83ED0" w:rsidRDefault="00301776" w:rsidP="00367216">
      <w:pPr>
        <w:rPr>
          <w:sz w:val="28"/>
          <w:szCs w:val="28"/>
        </w:rPr>
      </w:pPr>
    </w:p>
    <w:p w14:paraId="4E6E3F5A" w14:textId="3A289BDC" w:rsidR="00367216" w:rsidRPr="00D83ED0" w:rsidRDefault="00441516" w:rsidP="00367216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0E65E507" wp14:editId="4E434C74">
            <wp:simplePos x="0" y="0"/>
            <wp:positionH relativeFrom="column">
              <wp:posOffset>3962400</wp:posOffset>
            </wp:positionH>
            <wp:positionV relativeFrom="paragraph">
              <wp:posOffset>94615</wp:posOffset>
            </wp:positionV>
            <wp:extent cx="2923540" cy="3733800"/>
            <wp:effectExtent l="0" t="0" r="0" b="0"/>
            <wp:wrapTight wrapText="bothSides">
              <wp:wrapPolygon edited="0">
                <wp:start x="0" y="0"/>
                <wp:lineTo x="0" y="21490"/>
                <wp:lineTo x="21394" y="21490"/>
                <wp:lineTo x="21394" y="0"/>
                <wp:lineTo x="0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216" w:rsidRPr="00D83ED0">
        <w:rPr>
          <w:sz w:val="28"/>
          <w:szCs w:val="28"/>
        </w:rPr>
        <w:t xml:space="preserve">Scéna se slučováním jednotek </w:t>
      </w:r>
    </w:p>
    <w:p w14:paraId="0CBFA5C3" w14:textId="465D75E6" w:rsidR="00721948" w:rsidRPr="00D83ED0" w:rsidRDefault="00721948" w:rsidP="00367216">
      <w:r w:rsidRPr="00D83ED0">
        <w:t>V této scéně si hráč vyrobí silnější jednotky a zároveň, jelikož se data o jednotkách přenáší pouze jako počty, tak jsou nové jednotky v další úrovni obnov</w:t>
      </w:r>
      <w:r w:rsidR="00A804AB">
        <w:t>e</w:t>
      </w:r>
      <w:r w:rsidRPr="00D83ED0">
        <w:t>né na plné zdraví.</w:t>
      </w:r>
    </w:p>
    <w:p w14:paraId="600FCC3B" w14:textId="68589EBE" w:rsidR="006B541F" w:rsidRPr="00D83ED0" w:rsidRDefault="006B541F" w:rsidP="006B541F">
      <w:pPr>
        <w:pStyle w:val="Odstavecseseznamem"/>
        <w:numPr>
          <w:ilvl w:val="0"/>
          <w:numId w:val="16"/>
        </w:numPr>
      </w:pPr>
      <w:r w:rsidRPr="00D83ED0">
        <w:t>Načte jednotky, které musí zobrazit v šestiúhelníkové mřížce a vypočítá její velikost</w:t>
      </w:r>
    </w:p>
    <w:p w14:paraId="2ACEC261" w14:textId="28959298" w:rsidR="006B541F" w:rsidRPr="00D83ED0" w:rsidRDefault="006B541F" w:rsidP="006B541F">
      <w:pPr>
        <w:pStyle w:val="Odstavecseseznamem"/>
        <w:numPr>
          <w:ilvl w:val="0"/>
          <w:numId w:val="16"/>
        </w:numPr>
      </w:pPr>
      <w:r w:rsidRPr="00D83ED0">
        <w:t>Začne plnit mřížku dolní polovinou a následně doplní i horní</w:t>
      </w:r>
    </w:p>
    <w:p w14:paraId="0D25A5F7" w14:textId="6A1561E4" w:rsidR="00A26E85" w:rsidRPr="00D83ED0" w:rsidRDefault="00A26E85" w:rsidP="006B541F">
      <w:pPr>
        <w:pStyle w:val="Odstavecseseznamem"/>
        <w:numPr>
          <w:ilvl w:val="0"/>
          <w:numId w:val="16"/>
        </w:numPr>
      </w:pPr>
      <w:r w:rsidRPr="00D83ED0">
        <w:t>Při tažení jednotky může hráč pustit tah na jiné jednotce stejné úrovně a tím dojde ke sloučení do vyšší úrovně</w:t>
      </w:r>
      <w:r w:rsidR="004D4266" w:rsidRPr="00D83ED0">
        <w:t>, jinak se puštěná jednotka vrátí na své místo</w:t>
      </w:r>
    </w:p>
    <w:p w14:paraId="182C1D83" w14:textId="086F6C89" w:rsidR="004D4266" w:rsidRPr="00D83ED0" w:rsidRDefault="004D4266" w:rsidP="006B541F">
      <w:pPr>
        <w:pStyle w:val="Odstavecseseznamem"/>
        <w:numPr>
          <w:ilvl w:val="0"/>
          <w:numId w:val="16"/>
        </w:numPr>
      </w:pPr>
      <w:r w:rsidRPr="00D83ED0">
        <w:t>Při sloučení je vidět zelený efekt spreje</w:t>
      </w:r>
    </w:p>
    <w:p w14:paraId="22CA586C" w14:textId="55639272" w:rsidR="00A26E85" w:rsidRPr="00D83ED0" w:rsidRDefault="004D4266" w:rsidP="006B541F">
      <w:pPr>
        <w:pStyle w:val="Odstavecseseznamem"/>
        <w:numPr>
          <w:ilvl w:val="0"/>
          <w:numId w:val="16"/>
        </w:numPr>
      </w:pPr>
      <w:r w:rsidRPr="00D83ED0">
        <w:t xml:space="preserve">Při kliknutí na tlačítko pokračovat se uloží aktuální stav jednotek a zapne se další scéna </w:t>
      </w:r>
    </w:p>
    <w:p w14:paraId="42FD1D11" w14:textId="4C4CD232" w:rsidR="00E51059" w:rsidRPr="00D83ED0" w:rsidRDefault="00E51059" w:rsidP="00E51059">
      <w:r w:rsidRPr="00D83ED0">
        <w:t xml:space="preserve">Přenos dat o jednotkách by nebyl možný bez skriptu </w:t>
      </w:r>
      <w:proofErr w:type="spellStart"/>
      <w:r w:rsidRPr="00D83ED0">
        <w:t>PlayerWon.cs</w:t>
      </w:r>
      <w:proofErr w:type="spellEnd"/>
      <w:r w:rsidRPr="00D83ED0">
        <w:t xml:space="preserve">, který na konci úrovně před načtením </w:t>
      </w:r>
      <w:proofErr w:type="spellStart"/>
      <w:r w:rsidRPr="00D83ED0">
        <w:t>merge</w:t>
      </w:r>
      <w:proofErr w:type="spellEnd"/>
      <w:r w:rsidRPr="00D83ED0">
        <w:t xml:space="preserve"> scény uloží stav v podobě řetězce do </w:t>
      </w:r>
      <w:proofErr w:type="spellStart"/>
      <w:r w:rsidRPr="00D83ED0">
        <w:t>PlayerPrefs</w:t>
      </w:r>
      <w:proofErr w:type="spellEnd"/>
      <w:r w:rsidRPr="00D83ED0">
        <w:t xml:space="preserve">. Zvolil jsem tuto variantu, protože byla jednoduší než ukládat data do </w:t>
      </w:r>
      <w:proofErr w:type="spellStart"/>
      <w:r w:rsidRPr="00D83ED0">
        <w:t>DontDestroyOnLoad</w:t>
      </w:r>
      <w:proofErr w:type="spellEnd"/>
      <w:r w:rsidRPr="00D83ED0">
        <w:t xml:space="preserve"> objektu. Kdybych potřeboval přenášet jiné </w:t>
      </w:r>
      <w:proofErr w:type="gramStart"/>
      <w:r w:rsidRPr="00D83ED0">
        <w:t>data</w:t>
      </w:r>
      <w:r w:rsidR="00A94FBB">
        <w:t>,</w:t>
      </w:r>
      <w:proofErr w:type="gramEnd"/>
      <w:r w:rsidRPr="00D83ED0">
        <w:t xml:space="preserve"> než čisté počty, bylo by poté rozumnější uložit je do samostatného objektu. </w:t>
      </w:r>
    </w:p>
    <w:p w14:paraId="0B3A237D" w14:textId="5C718ED9" w:rsidR="001A49CF" w:rsidRPr="00D83ED0" w:rsidRDefault="001A49CF" w:rsidP="00E51059">
      <w:r w:rsidRPr="00D83ED0">
        <w:t>Z </w:t>
      </w:r>
      <w:proofErr w:type="spellStart"/>
      <w:r w:rsidRPr="00D83ED0">
        <w:t>merge</w:t>
      </w:r>
      <w:proofErr w:type="spellEnd"/>
      <w:r w:rsidRPr="00D83ED0">
        <w:t xml:space="preserve"> scény se data o jednotkách přenáší stejným způsobem a na začátku další úrovně se tím řídí skript </w:t>
      </w:r>
      <w:proofErr w:type="spellStart"/>
      <w:r w:rsidRPr="00D83ED0">
        <w:t>Player_spawner.cs</w:t>
      </w:r>
      <w:proofErr w:type="spellEnd"/>
      <w:r w:rsidRPr="00D83ED0">
        <w:t xml:space="preserve">, který vytvoří patřičné nové jednotky. </w:t>
      </w:r>
    </w:p>
    <w:p w14:paraId="0B81F7D3" w14:textId="77777777" w:rsidR="0082790E" w:rsidRPr="00D83ED0" w:rsidRDefault="0082790E" w:rsidP="00E51059"/>
    <w:p w14:paraId="0692B3CC" w14:textId="413B7454" w:rsidR="00367216" w:rsidRPr="00D83ED0" w:rsidRDefault="00367216" w:rsidP="00367216">
      <w:pPr>
        <w:rPr>
          <w:sz w:val="28"/>
          <w:szCs w:val="28"/>
        </w:rPr>
      </w:pPr>
      <w:r w:rsidRPr="00D83ED0">
        <w:rPr>
          <w:sz w:val="28"/>
          <w:szCs w:val="28"/>
        </w:rPr>
        <w:t xml:space="preserve">Scény s příběhem </w:t>
      </w:r>
    </w:p>
    <w:p w14:paraId="68FCD8F6" w14:textId="6BB5F97E" w:rsidR="00517374" w:rsidRPr="00D83ED0" w:rsidRDefault="00816BE0" w:rsidP="00AF2778">
      <w:r w:rsidRPr="00D83ED0">
        <w:t>Obě scény s příběhem mají přichystané sekvenčně všechny snímky za sebou. Jediná interakce</w:t>
      </w:r>
      <w:r w:rsidR="009C2067">
        <w:t>,</w:t>
      </w:r>
      <w:r w:rsidRPr="00D83ED0">
        <w:t xml:space="preserve"> co je možná je kliknutí, které odstraní vrchní obrázek, čímž se hráč dostane na poslední snímek, který odkazuje na další scénu.</w:t>
      </w:r>
      <w:r w:rsidR="00881E2F" w:rsidRPr="00D83ED0">
        <w:t xml:space="preserve"> Příběh lze tedy za pouhého přidání snímků či zkopírování scény rozšířit.</w:t>
      </w:r>
      <w:r w:rsidR="003221BE" w:rsidRPr="00D83ED0">
        <w:t xml:space="preserve"> Jelikož je každý obrázek </w:t>
      </w:r>
      <w:proofErr w:type="spellStart"/>
      <w:r w:rsidR="003221BE" w:rsidRPr="00D83ED0">
        <w:t>gameObject</w:t>
      </w:r>
      <w:proofErr w:type="spellEnd"/>
      <w:r w:rsidR="003221BE" w:rsidRPr="00D83ED0">
        <w:t xml:space="preserve">, není mimo ani přidání textu, nebo dokonce animace jako </w:t>
      </w:r>
      <w:proofErr w:type="spellStart"/>
      <w:r w:rsidR="003221BE" w:rsidRPr="00D83ED0">
        <w:t>podobjekt</w:t>
      </w:r>
      <w:proofErr w:type="spellEnd"/>
      <w:r w:rsidR="003221BE" w:rsidRPr="00D83ED0">
        <w:t>.</w:t>
      </w:r>
    </w:p>
    <w:p w14:paraId="002311E1" w14:textId="2C5CAE92" w:rsidR="0082790E" w:rsidRPr="00D83ED0" w:rsidRDefault="0082790E" w:rsidP="00AF2778"/>
    <w:p w14:paraId="260D302C" w14:textId="12498E2D" w:rsidR="00367216" w:rsidRPr="00D83ED0" w:rsidRDefault="00367216" w:rsidP="00367216">
      <w:pPr>
        <w:rPr>
          <w:sz w:val="28"/>
          <w:szCs w:val="28"/>
        </w:rPr>
      </w:pPr>
      <w:r w:rsidRPr="00D83ED0">
        <w:rPr>
          <w:sz w:val="28"/>
          <w:szCs w:val="28"/>
        </w:rPr>
        <w:t xml:space="preserve">Menu </w:t>
      </w:r>
    </w:p>
    <w:p w14:paraId="3CEB5F07" w14:textId="3F3136E8" w:rsidR="00F569FC" w:rsidRPr="00D83ED0" w:rsidRDefault="00910103" w:rsidP="00517374">
      <w:r>
        <w:rPr>
          <w:noProof/>
        </w:rPr>
        <w:drawing>
          <wp:anchor distT="0" distB="0" distL="114300" distR="114300" simplePos="0" relativeHeight="251670528" behindDoc="1" locked="0" layoutInCell="1" allowOverlap="1" wp14:anchorId="16D1CD49" wp14:editId="14F442D4">
            <wp:simplePos x="0" y="0"/>
            <wp:positionH relativeFrom="column">
              <wp:posOffset>5524500</wp:posOffset>
            </wp:positionH>
            <wp:positionV relativeFrom="paragraph">
              <wp:posOffset>10795</wp:posOffset>
            </wp:positionV>
            <wp:extent cx="1304925" cy="1085850"/>
            <wp:effectExtent l="0" t="0" r="9525" b="0"/>
            <wp:wrapTight wrapText="bothSides">
              <wp:wrapPolygon edited="0">
                <wp:start x="0" y="0"/>
                <wp:lineTo x="0" y="21221"/>
                <wp:lineTo x="21442" y="21221"/>
                <wp:lineTo x="21442" y="0"/>
                <wp:lineTo x="0" y="0"/>
              </wp:wrapPolygon>
            </wp:wrapTight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69FC" w:rsidRPr="00D83ED0">
        <w:t xml:space="preserve">Menu je jednoduchá </w:t>
      </w:r>
      <w:proofErr w:type="spellStart"/>
      <w:r w:rsidR="006D3B09">
        <w:t>rozbočovací</w:t>
      </w:r>
      <w:proofErr w:type="spellEnd"/>
      <w:r w:rsidR="006D3B09">
        <w:t xml:space="preserve"> </w:t>
      </w:r>
      <w:r w:rsidR="00F569FC" w:rsidRPr="00D83ED0">
        <w:t xml:space="preserve">obrazovka obohacená o mini-animace nad několika elementy uživatelského rozhraní. Umožňuje pouze tři akce, z nichž je jedna tajná. </w:t>
      </w:r>
    </w:p>
    <w:p w14:paraId="7235984F" w14:textId="1E80D19A" w:rsidR="00F569FC" w:rsidRPr="00D83ED0" w:rsidRDefault="00F569FC" w:rsidP="00517374">
      <w:r w:rsidRPr="00D83ED0">
        <w:t>První akcí je tlačítko Play, které zapne úvodní příběh, který poté zapne první úroveň.</w:t>
      </w:r>
    </w:p>
    <w:p w14:paraId="5D86E7EE" w14:textId="74AE6311" w:rsidR="00F569FC" w:rsidRPr="00D83ED0" w:rsidRDefault="00F569FC" w:rsidP="00517374">
      <w:r w:rsidRPr="00D83ED0">
        <w:t>Druhou akcí je zobrazení nápovědy. Jedná se o příběhovou scénu se snímky popisující</w:t>
      </w:r>
      <w:r w:rsidR="006D3B09">
        <w:t>,</w:t>
      </w:r>
      <w:r w:rsidRPr="00D83ED0">
        <w:t xml:space="preserve"> jak slučovat jednotky, což je nejsložitější mechanika ve hře.</w:t>
      </w:r>
    </w:p>
    <w:p w14:paraId="55A812EA" w14:textId="021FB9D0" w:rsidR="00F569FC" w:rsidRPr="00D83ED0" w:rsidRDefault="00910103" w:rsidP="00517374">
      <w:r>
        <w:rPr>
          <w:noProof/>
        </w:rPr>
        <w:drawing>
          <wp:anchor distT="0" distB="0" distL="114300" distR="114300" simplePos="0" relativeHeight="251671552" behindDoc="1" locked="0" layoutInCell="1" allowOverlap="1" wp14:anchorId="4AFA35EC" wp14:editId="5B17D7FF">
            <wp:simplePos x="0" y="0"/>
            <wp:positionH relativeFrom="column">
              <wp:posOffset>4806315</wp:posOffset>
            </wp:positionH>
            <wp:positionV relativeFrom="paragraph">
              <wp:posOffset>26670</wp:posOffset>
            </wp:positionV>
            <wp:extent cx="203962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385" y="21333"/>
                <wp:lineTo x="21385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96" b="65294"/>
                    <a:stretch/>
                  </pic:blipFill>
                  <pic:spPr bwMode="auto">
                    <a:xfrm>
                      <a:off x="0" y="0"/>
                      <a:ext cx="203962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9FC" w:rsidRPr="00D83ED0">
        <w:t>Třetí tajná akce je zrychlení hry pro účely ladění. Tlačítko zodpovědné za tuto akci je schované pod písmenkem „H“ v nadpisu. Maximální zrychlení je 8x.</w:t>
      </w:r>
    </w:p>
    <w:p w14:paraId="7113F11F" w14:textId="5E65CABE" w:rsidR="00824F32" w:rsidRPr="00D83ED0" w:rsidRDefault="00824F32" w:rsidP="00517374"/>
    <w:p w14:paraId="78E1AD0D" w14:textId="4E75230F" w:rsidR="00D10E5F" w:rsidRDefault="00D10E5F" w:rsidP="00D87CDE">
      <w:pPr>
        <w:rPr>
          <w:sz w:val="28"/>
          <w:szCs w:val="28"/>
        </w:rPr>
      </w:pPr>
    </w:p>
    <w:p w14:paraId="40B911BE" w14:textId="77777777" w:rsidR="00D10E5F" w:rsidRDefault="00D10E5F" w:rsidP="00D87CDE">
      <w:pPr>
        <w:rPr>
          <w:sz w:val="28"/>
          <w:szCs w:val="28"/>
        </w:rPr>
      </w:pPr>
    </w:p>
    <w:p w14:paraId="3ADF4DFD" w14:textId="77777777" w:rsidR="00D10E5F" w:rsidRDefault="00D10E5F" w:rsidP="00D87CDE">
      <w:pPr>
        <w:rPr>
          <w:sz w:val="28"/>
          <w:szCs w:val="28"/>
        </w:rPr>
      </w:pPr>
    </w:p>
    <w:p w14:paraId="6D59EC18" w14:textId="77777777" w:rsidR="00D10E5F" w:rsidRDefault="00D10E5F" w:rsidP="00D87CDE">
      <w:pPr>
        <w:rPr>
          <w:sz w:val="28"/>
          <w:szCs w:val="28"/>
        </w:rPr>
      </w:pPr>
    </w:p>
    <w:p w14:paraId="4B76F5B5" w14:textId="06650ABF" w:rsidR="00517374" w:rsidRPr="00D83ED0" w:rsidRDefault="00517374" w:rsidP="00D87CDE">
      <w:pPr>
        <w:rPr>
          <w:sz w:val="28"/>
          <w:szCs w:val="28"/>
        </w:rPr>
      </w:pPr>
      <w:r w:rsidRPr="00D83ED0">
        <w:rPr>
          <w:sz w:val="28"/>
          <w:szCs w:val="28"/>
        </w:rPr>
        <w:lastRenderedPageBreak/>
        <w:t>Přechody mezi scénami</w:t>
      </w:r>
    </w:p>
    <w:p w14:paraId="23817690" w14:textId="686F8F07" w:rsidR="00824F32" w:rsidRPr="00D83ED0" w:rsidRDefault="00824F32" w:rsidP="00D87CDE">
      <w:r w:rsidRPr="00D83ED0">
        <w:t>Většinou když se změní scéna, musí dojít k nějakému přenosu dat. Už jsme si ukázali v kapitole o slučování jednotek, jak se přenáší počty hráčských jednotek. Další, trochu složitější přenos dochází u objektu #</w:t>
      </w:r>
      <w:proofErr w:type="spellStart"/>
      <w:r w:rsidRPr="00D83ED0">
        <w:t>UnitAuthority</w:t>
      </w:r>
      <w:proofErr w:type="spellEnd"/>
      <w:r w:rsidRPr="00D83ED0">
        <w:t xml:space="preserve"> se skriptem </w:t>
      </w:r>
      <w:proofErr w:type="spellStart"/>
      <w:r w:rsidRPr="00D83ED0">
        <w:t>Unit_list.cs</w:t>
      </w:r>
      <w:proofErr w:type="spellEnd"/>
      <w:r w:rsidRPr="00D83ED0">
        <w:t>.</w:t>
      </w:r>
    </w:p>
    <w:p w14:paraId="1ACEE2FA" w14:textId="7E533C4A" w:rsidR="00824F32" w:rsidRPr="00D83ED0" w:rsidRDefault="00824F32" w:rsidP="00D87CDE">
      <w:r w:rsidRPr="00D83ED0">
        <w:t xml:space="preserve">Skript </w:t>
      </w:r>
      <w:proofErr w:type="spellStart"/>
      <w:r w:rsidRPr="00D83ED0">
        <w:t>Unit_list.cs</w:t>
      </w:r>
      <w:proofErr w:type="spellEnd"/>
      <w:r w:rsidRPr="00D83ED0">
        <w:t xml:space="preserve"> obsahuje ve </w:t>
      </w:r>
      <w:proofErr w:type="gramStart"/>
      <w:r w:rsidRPr="00D83ED0">
        <w:t>Start(</w:t>
      </w:r>
      <w:proofErr w:type="gramEnd"/>
      <w:r w:rsidRPr="00D83ED0">
        <w:t xml:space="preserve">) metodě příkaz </w:t>
      </w:r>
      <w:proofErr w:type="spellStart"/>
      <w:r w:rsidRPr="00D83ED0">
        <w:t>DontDestroyOnLoad</w:t>
      </w:r>
      <w:proofErr w:type="spellEnd"/>
      <w:r w:rsidRPr="00D83ED0">
        <w:t>(</w:t>
      </w:r>
      <w:proofErr w:type="spellStart"/>
      <w:r w:rsidRPr="00D83ED0">
        <w:t>this</w:t>
      </w:r>
      <w:proofErr w:type="spellEnd"/>
      <w:r w:rsidRPr="00D83ED0">
        <w:t>), který zamezí tomu, aby se objekt na kterém je skript připnutý zt</w:t>
      </w:r>
      <w:r w:rsidR="006D3B09">
        <w:t>r</w:t>
      </w:r>
      <w:r w:rsidRPr="00D83ED0">
        <w:t>atil při přechodu mezi scénami. Takto stačí umístit jediný objekt #</w:t>
      </w:r>
      <w:proofErr w:type="spellStart"/>
      <w:r w:rsidRPr="00D83ED0">
        <w:t>UnitAuthority</w:t>
      </w:r>
      <w:proofErr w:type="spellEnd"/>
      <w:r w:rsidRPr="00D83ED0">
        <w:t xml:space="preserve"> do první úrovně a následně ho lze používat ve všech scénách, které se načtou poté.</w:t>
      </w:r>
    </w:p>
    <w:p w14:paraId="36125AEF" w14:textId="6A81BC82" w:rsidR="00824F32" w:rsidRPr="00D83ED0" w:rsidRDefault="00824F32" w:rsidP="00824F32">
      <w:r w:rsidRPr="00D83ED0">
        <w:t xml:space="preserve">Objekt je navržený pomocí návrhových vzorů </w:t>
      </w:r>
      <w:proofErr w:type="spellStart"/>
      <w:r w:rsidRPr="00D83ED0">
        <w:t>singleton</w:t>
      </w:r>
      <w:proofErr w:type="spellEnd"/>
      <w:r w:rsidRPr="00D83ED0">
        <w:t xml:space="preserve"> a </w:t>
      </w:r>
      <w:proofErr w:type="spellStart"/>
      <w:r w:rsidRPr="00D83ED0">
        <w:t>mediator</w:t>
      </w:r>
      <w:proofErr w:type="spellEnd"/>
      <w:r w:rsidRPr="00D83ED0">
        <w:t>. Jeho hlavní funkce je přenášet informace o jednotkách, aby každá jednotka při změně frakce nemusela mít uloženou svou následující formu u sebe, ale stačí se zeptat mediátora</w:t>
      </w:r>
      <w:r w:rsidR="006E5F44" w:rsidRPr="00D83ED0">
        <w:t xml:space="preserve">. Objekt je také </w:t>
      </w:r>
      <w:proofErr w:type="spellStart"/>
      <w:r w:rsidR="006E5F44" w:rsidRPr="00D83ED0">
        <w:t>singleton</w:t>
      </w:r>
      <w:proofErr w:type="spellEnd"/>
      <w:r w:rsidR="006E5F44" w:rsidRPr="00D83ED0">
        <w:t>, protože je nutné mít pouze jeden takovýto objekt.</w:t>
      </w:r>
    </w:p>
    <w:p w14:paraId="412E1DD8" w14:textId="6E79FB77" w:rsidR="00D10E5F" w:rsidRDefault="009F73A7" w:rsidP="001D4161">
      <w:r w:rsidRPr="00D83ED0">
        <w:t>Poslední poznámka se týk</w:t>
      </w:r>
      <w:r w:rsidR="006D3B09">
        <w:t>á</w:t>
      </w:r>
      <w:r w:rsidRPr="00D83ED0">
        <w:t xml:space="preserve"> křížku v názvu objektu. Označení „#</w:t>
      </w:r>
      <w:proofErr w:type="spellStart"/>
      <w:r w:rsidRPr="00D83ED0">
        <w:t>JmenoObjektu</w:t>
      </w:r>
      <w:proofErr w:type="spellEnd"/>
      <w:r w:rsidRPr="00D83ED0">
        <w:t xml:space="preserve">“ je mé znamení pro objekty na jejichž jméně záleží, protože někde v kódu se používá funkce </w:t>
      </w:r>
      <w:proofErr w:type="spellStart"/>
      <w:r w:rsidRPr="00D83ED0">
        <w:t>GameObject.Find</w:t>
      </w:r>
      <w:proofErr w:type="spellEnd"/>
      <w:r w:rsidRPr="00D83ED0">
        <w:t>(</w:t>
      </w:r>
      <w:proofErr w:type="spellStart"/>
      <w:r w:rsidRPr="00D83ED0">
        <w:t>string</w:t>
      </w:r>
      <w:proofErr w:type="spellEnd"/>
      <w:r w:rsidRPr="00D83ED0">
        <w:t>), která vrátí objekt s daným jménem. Volání této fun</w:t>
      </w:r>
      <w:r w:rsidR="006D3B09">
        <w:t>k</w:t>
      </w:r>
      <w:r w:rsidRPr="00D83ED0">
        <w:t>ce je poměrně drahé, protože roste lineárně s počtem objektů ve scéně, a proto je lepší (pokud to lze) předávat reference na tyto speciální objekty jinak.</w:t>
      </w:r>
      <w:r w:rsidR="00C02003" w:rsidRPr="00D83ED0">
        <w:t xml:space="preserve"> Téměř vždy je volaná ze Start metody, která se volá pouze jednou (</w:t>
      </w:r>
      <w:r w:rsidR="00C02003" w:rsidRPr="00D83ED0">
        <w:sym w:font="Wingdings" w:char="F0E0"/>
      </w:r>
      <w:r w:rsidR="00C02003" w:rsidRPr="00D83ED0">
        <w:t xml:space="preserve"> složitost O(n</w:t>
      </w:r>
      <w:r w:rsidR="00C02003" w:rsidRPr="00D83ED0">
        <w:rPr>
          <w:vertAlign w:val="superscript"/>
        </w:rPr>
        <w:t>2</w:t>
      </w:r>
      <w:r w:rsidR="00C02003" w:rsidRPr="00D83ED0">
        <w:t>)), tudíž nemůže nastat výrazný pokles ve výkonu oproti detekování fyzikálních kolizí</w:t>
      </w:r>
      <w:r w:rsidR="001145DC" w:rsidRPr="00D83ED0">
        <w:t xml:space="preserve"> (mnoha</w:t>
      </w:r>
      <w:r w:rsidR="00C35151" w:rsidRPr="00D83ED0">
        <w:t xml:space="preserve"> jednotek</w:t>
      </w:r>
      <w:r w:rsidR="001145DC" w:rsidRPr="00D83ED0">
        <w:t>)</w:t>
      </w:r>
      <w:r w:rsidR="00C02003" w:rsidRPr="00D83ED0">
        <w:t>, které také běží v čase O(n</w:t>
      </w:r>
      <w:r w:rsidR="00C02003" w:rsidRPr="00D83ED0">
        <w:rPr>
          <w:vertAlign w:val="superscript"/>
        </w:rPr>
        <w:t>2</w:t>
      </w:r>
      <w:r w:rsidR="00C02003" w:rsidRPr="00D83ED0">
        <w:t>).</w:t>
      </w:r>
    </w:p>
    <w:p w14:paraId="59F9456C" w14:textId="4AE92D41" w:rsidR="00D10E5F" w:rsidRPr="00D83ED0" w:rsidRDefault="00D10E5F" w:rsidP="001D4161">
      <w:r>
        <w:br w:type="page"/>
      </w:r>
    </w:p>
    <w:p w14:paraId="5C0FA25B" w14:textId="393CDDFC" w:rsidR="00170470" w:rsidRPr="00D83ED0" w:rsidRDefault="00170470" w:rsidP="007E3D61">
      <w:pPr>
        <w:rPr>
          <w:sz w:val="36"/>
          <w:szCs w:val="36"/>
        </w:rPr>
      </w:pPr>
      <w:r w:rsidRPr="00D83ED0">
        <w:rPr>
          <w:sz w:val="36"/>
          <w:szCs w:val="36"/>
        </w:rPr>
        <w:lastRenderedPageBreak/>
        <w:t>Pohyb jednotek</w:t>
      </w:r>
    </w:p>
    <w:p w14:paraId="2B3F4401" w14:textId="6F1CE602" w:rsidR="00517374" w:rsidRPr="00D83ED0" w:rsidRDefault="00170470" w:rsidP="007E3D61">
      <w:r w:rsidRPr="00D83ED0">
        <w:t>Během vývoje jsem vyzkoušel několik algoritmů pro pohyb hráčských jednotek. Zde porovnám jejich výhody a nevýhody.</w:t>
      </w:r>
    </w:p>
    <w:p w14:paraId="42B0D649" w14:textId="09FE4C7A" w:rsidR="00170470" w:rsidRPr="00D83ED0" w:rsidRDefault="00170470" w:rsidP="007E3D61">
      <w:pPr>
        <w:rPr>
          <w:sz w:val="28"/>
          <w:szCs w:val="28"/>
        </w:rPr>
      </w:pPr>
      <w:r w:rsidRPr="00D83ED0">
        <w:rPr>
          <w:sz w:val="28"/>
          <w:szCs w:val="28"/>
        </w:rPr>
        <w:t xml:space="preserve">Leader </w:t>
      </w:r>
      <w:proofErr w:type="spellStart"/>
      <w:r w:rsidRPr="00D83ED0">
        <w:rPr>
          <w:sz w:val="28"/>
          <w:szCs w:val="28"/>
        </w:rPr>
        <w:t>driven</w:t>
      </w:r>
      <w:proofErr w:type="spellEnd"/>
      <w:r w:rsidRPr="00D83ED0">
        <w:rPr>
          <w:sz w:val="28"/>
          <w:szCs w:val="28"/>
        </w:rPr>
        <w:t xml:space="preserve"> </w:t>
      </w:r>
      <w:proofErr w:type="spellStart"/>
      <w:r w:rsidRPr="00D83ED0">
        <w:rPr>
          <w:sz w:val="28"/>
          <w:szCs w:val="28"/>
        </w:rPr>
        <w:t>groups</w:t>
      </w:r>
      <w:proofErr w:type="spellEnd"/>
    </w:p>
    <w:p w14:paraId="7BC8904D" w14:textId="2418A618" w:rsidR="00170470" w:rsidRPr="00D83ED0" w:rsidRDefault="00717BF0" w:rsidP="007E3D61">
      <w:r w:rsidRPr="00D83ED0">
        <w:t xml:space="preserve">První způsob chování jsem postavil na základě rozdělení jednotek do skupin a každé jsem přiřadil silnějšího </w:t>
      </w:r>
      <w:r w:rsidR="00C81F49" w:rsidRPr="00D83ED0">
        <w:t>vůdce</w:t>
      </w:r>
      <w:r w:rsidRPr="00D83ED0">
        <w:t>, ke kterému všechny jednotky ze skupiny šly. To drželo skupinu soudržnou v kruhovém útvaru a umožňovalo abstrahovat pohyb skupiny do pohybu jedné jednotky.</w:t>
      </w:r>
    </w:p>
    <w:p w14:paraId="73558117" w14:textId="41C2FC9A" w:rsidR="00C81F49" w:rsidRPr="00D83ED0" w:rsidRDefault="00C81F49" w:rsidP="00C81F49">
      <w:pPr>
        <w:pStyle w:val="Odstavecseseznamem"/>
        <w:numPr>
          <w:ilvl w:val="0"/>
          <w:numId w:val="5"/>
        </w:numPr>
      </w:pPr>
      <w:r w:rsidRPr="00D83ED0">
        <w:t>Výhody</w:t>
      </w:r>
    </w:p>
    <w:p w14:paraId="7B474C7C" w14:textId="669A44BF" w:rsidR="00C81F49" w:rsidRPr="00D83ED0" w:rsidRDefault="00081587" w:rsidP="00C81F49">
      <w:pPr>
        <w:pStyle w:val="Odstavecseseznamem"/>
        <w:numPr>
          <w:ilvl w:val="1"/>
          <w:numId w:val="5"/>
        </w:numPr>
      </w:pPr>
      <w:r w:rsidRPr="00D83ED0">
        <w:t>Nejjednoduš</w:t>
      </w:r>
      <w:r w:rsidR="006D3B09">
        <w:t>š</w:t>
      </w:r>
      <w:r w:rsidRPr="00D83ED0">
        <w:t>í algoritmus udržující jednotky v soudržné skupině</w:t>
      </w:r>
    </w:p>
    <w:p w14:paraId="4AB8640E" w14:textId="05D2390B" w:rsidR="003E072C" w:rsidRPr="00D83ED0" w:rsidRDefault="003E072C" w:rsidP="00C81F49">
      <w:pPr>
        <w:pStyle w:val="Odstavecseseznamem"/>
        <w:numPr>
          <w:ilvl w:val="1"/>
          <w:numId w:val="5"/>
        </w:numPr>
      </w:pPr>
      <w:r w:rsidRPr="00D83ED0">
        <w:t xml:space="preserve">Při zvolení správného způsobu pohybu objektů a </w:t>
      </w:r>
      <w:proofErr w:type="spellStart"/>
      <w:r w:rsidRPr="00D83ED0">
        <w:t>augumentace</w:t>
      </w:r>
      <w:proofErr w:type="spellEnd"/>
      <w:r w:rsidRPr="00D83ED0">
        <w:t xml:space="preserve"> fyzikální váhy objektů lze řídit, které jednotky budou ve středu a které na okraji skupiny </w:t>
      </w:r>
      <w:r w:rsidRPr="00D83ED0">
        <w:sym w:font="Wingdings" w:char="F0E0"/>
      </w:r>
      <w:r w:rsidRPr="00D83ED0">
        <w:t xml:space="preserve"> možnost více ovládat strategii</w:t>
      </w:r>
      <w:r w:rsidR="004B066C" w:rsidRPr="00D83ED0">
        <w:t xml:space="preserve"> pomocí uspořádání jednotek</w:t>
      </w:r>
    </w:p>
    <w:p w14:paraId="2139F301" w14:textId="78925743" w:rsidR="002C05F3" w:rsidRPr="00D83ED0" w:rsidRDefault="00C81F49" w:rsidP="002C05F3">
      <w:pPr>
        <w:pStyle w:val="Odstavecseseznamem"/>
        <w:numPr>
          <w:ilvl w:val="0"/>
          <w:numId w:val="5"/>
        </w:numPr>
      </w:pPr>
      <w:r w:rsidRPr="00D83ED0">
        <w:t>Nevýhody</w:t>
      </w:r>
    </w:p>
    <w:p w14:paraId="19670BBC" w14:textId="37CADD2A" w:rsidR="002C05F3" w:rsidRPr="00D83ED0" w:rsidRDefault="002C05F3" w:rsidP="002C05F3">
      <w:pPr>
        <w:pStyle w:val="Odstavecseseznamem"/>
        <w:numPr>
          <w:ilvl w:val="1"/>
          <w:numId w:val="5"/>
        </w:numPr>
      </w:pPr>
      <w:r w:rsidRPr="00D83ED0">
        <w:t>Nutnost dvojího kódu pro jednotky a vůdce</w:t>
      </w:r>
    </w:p>
    <w:p w14:paraId="07AC9843" w14:textId="7A8A3D93" w:rsidR="00C81F49" w:rsidRPr="00D83ED0" w:rsidRDefault="00C81F49" w:rsidP="00C81F49">
      <w:pPr>
        <w:pStyle w:val="Odstavecseseznamem"/>
        <w:numPr>
          <w:ilvl w:val="1"/>
          <w:numId w:val="5"/>
        </w:numPr>
      </w:pPr>
      <w:r w:rsidRPr="00D83ED0">
        <w:t xml:space="preserve">Po smrti vůdce neměly jednotky kam jít </w:t>
      </w:r>
    </w:p>
    <w:p w14:paraId="0E4C7A74" w14:textId="77777777" w:rsidR="002C05F3" w:rsidRPr="00D83ED0" w:rsidRDefault="00FE78A1" w:rsidP="002C05F3">
      <w:pPr>
        <w:pStyle w:val="Odstavecseseznamem"/>
        <w:numPr>
          <w:ilvl w:val="2"/>
          <w:numId w:val="5"/>
        </w:numPr>
      </w:pPr>
      <w:r w:rsidRPr="00D83ED0">
        <w:t>Vzhledem ke zvýšené síle nemůže skupina zvolit nového vůdce</w:t>
      </w:r>
    </w:p>
    <w:p w14:paraId="3C5E6480" w14:textId="52F8BACF" w:rsidR="002C05F3" w:rsidRPr="00D83ED0" w:rsidRDefault="00FE78A1" w:rsidP="002C05F3">
      <w:pPr>
        <w:pStyle w:val="Odstavecseseznamem"/>
        <w:numPr>
          <w:ilvl w:val="2"/>
          <w:numId w:val="5"/>
        </w:numPr>
      </w:pPr>
      <w:r w:rsidRPr="00D83ED0">
        <w:t>Kdyby byly všechny jednotky stejně silné, může probíhat předávání vůdcovské role, ale každá změna vyžaduje aktualizování reference všem jednotkám</w:t>
      </w:r>
    </w:p>
    <w:p w14:paraId="2B23868B" w14:textId="48D759BD" w:rsidR="006F2CCC" w:rsidRPr="00D83ED0" w:rsidRDefault="006F2CCC" w:rsidP="006F2CCC">
      <w:pPr>
        <w:rPr>
          <w:u w:val="single"/>
        </w:rPr>
      </w:pPr>
      <w:r w:rsidRPr="00D83ED0">
        <w:rPr>
          <w:u w:val="single"/>
        </w:rPr>
        <w:t>Závěr</w:t>
      </w:r>
    </w:p>
    <w:p w14:paraId="089A89D2" w14:textId="3B8B4186" w:rsidR="006F2CCC" w:rsidRDefault="006F2CCC" w:rsidP="006F2CCC">
      <w:r w:rsidRPr="00D83ED0">
        <w:t>Tuto strategii jsem vyzkoušel na začátku vývoje a kvůli nevýhodám jsem jí prioritně změnil na následující strategii pohybu. Když bych měl pojednat o věrohodnosti davového chování, tak bych rozhodně vytkl nerealističnost následování vůdce</w:t>
      </w:r>
      <w:r w:rsidR="00B57926" w:rsidRPr="00D83ED0">
        <w:t>.</w:t>
      </w:r>
    </w:p>
    <w:p w14:paraId="685D91D0" w14:textId="77777777" w:rsidR="00D10E5F" w:rsidRPr="00D83ED0" w:rsidRDefault="00D10E5F" w:rsidP="006F2CCC"/>
    <w:p w14:paraId="38C3755B" w14:textId="7C935CDC" w:rsidR="00170470" w:rsidRPr="00D83ED0" w:rsidRDefault="00170470" w:rsidP="002C05F3">
      <w:pPr>
        <w:rPr>
          <w:sz w:val="28"/>
          <w:szCs w:val="28"/>
        </w:rPr>
      </w:pPr>
      <w:proofErr w:type="spellStart"/>
      <w:r w:rsidRPr="00D83ED0">
        <w:rPr>
          <w:sz w:val="28"/>
          <w:szCs w:val="28"/>
        </w:rPr>
        <w:t>Move</w:t>
      </w:r>
      <w:proofErr w:type="spellEnd"/>
      <w:r w:rsidRPr="00D83ED0">
        <w:rPr>
          <w:sz w:val="28"/>
          <w:szCs w:val="28"/>
        </w:rPr>
        <w:t xml:space="preserve"> in </w:t>
      </w:r>
      <w:proofErr w:type="spellStart"/>
      <w:r w:rsidRPr="00D83ED0">
        <w:rPr>
          <w:sz w:val="28"/>
          <w:szCs w:val="28"/>
        </w:rPr>
        <w:t>direction</w:t>
      </w:r>
      <w:proofErr w:type="spellEnd"/>
      <w:r w:rsidRPr="00D83ED0">
        <w:rPr>
          <w:sz w:val="28"/>
          <w:szCs w:val="28"/>
        </w:rPr>
        <w:t xml:space="preserve"> + </w:t>
      </w:r>
      <w:proofErr w:type="spellStart"/>
      <w:r w:rsidRPr="00D83ED0">
        <w:rPr>
          <w:sz w:val="28"/>
          <w:szCs w:val="28"/>
        </w:rPr>
        <w:t>regroup</w:t>
      </w:r>
      <w:proofErr w:type="spellEnd"/>
    </w:p>
    <w:p w14:paraId="1F4D5E59" w14:textId="225240EB" w:rsidR="00170470" w:rsidRPr="00D83ED0" w:rsidRDefault="006F2CCC" w:rsidP="007E3D61">
      <w:r w:rsidRPr="00D83ED0">
        <w:t>Tento algoritmus je spíše oprava předchozí strategie, než pokus o nejlepší řešení. Tento algoritmus sestává z dvou fází: (i) pohyb ve směru joysticku; (</w:t>
      </w:r>
      <w:proofErr w:type="spellStart"/>
      <w:r w:rsidRPr="00D83ED0">
        <w:t>ii</w:t>
      </w:r>
      <w:proofErr w:type="spellEnd"/>
      <w:r w:rsidRPr="00D83ED0">
        <w:t>) seskupení k průměrnému bodu, pokud není joystick ovládán.</w:t>
      </w:r>
    </w:p>
    <w:p w14:paraId="4891449F" w14:textId="2F04CDDE" w:rsidR="006F2CCC" w:rsidRPr="00D83ED0" w:rsidRDefault="006F2CCC" w:rsidP="006F2CCC">
      <w:pPr>
        <w:pStyle w:val="Odstavecseseznamem"/>
        <w:numPr>
          <w:ilvl w:val="0"/>
          <w:numId w:val="6"/>
        </w:numPr>
      </w:pPr>
      <w:r w:rsidRPr="00D83ED0">
        <w:t>Výhody</w:t>
      </w:r>
    </w:p>
    <w:p w14:paraId="665A92B1" w14:textId="3F400F52" w:rsidR="006F2CCC" w:rsidRPr="00D83ED0" w:rsidRDefault="006F2CCC" w:rsidP="006F2CCC">
      <w:pPr>
        <w:pStyle w:val="Odstavecseseznamem"/>
        <w:numPr>
          <w:ilvl w:val="1"/>
          <w:numId w:val="6"/>
        </w:numPr>
      </w:pPr>
      <w:r w:rsidRPr="00D83ED0">
        <w:t>Každý jedinec ve skupině funguje nezávisle na ostatních</w:t>
      </w:r>
    </w:p>
    <w:p w14:paraId="17989069" w14:textId="0A73F5F5" w:rsidR="006F2CCC" w:rsidRPr="00D83ED0" w:rsidRDefault="006F2CCC" w:rsidP="006F2CCC">
      <w:pPr>
        <w:pStyle w:val="Odstavecseseznamem"/>
        <w:numPr>
          <w:ilvl w:val="1"/>
          <w:numId w:val="6"/>
        </w:numPr>
      </w:pPr>
      <w:r w:rsidRPr="00D83ED0">
        <w:t>V teorii obsahuje tato strategie vše potřebné pro kontrolu nad davem</w:t>
      </w:r>
    </w:p>
    <w:p w14:paraId="3740B2FB" w14:textId="6E51FAF3" w:rsidR="006F2CCC" w:rsidRPr="00D83ED0" w:rsidRDefault="006F2CCC" w:rsidP="006F2CCC">
      <w:pPr>
        <w:pStyle w:val="Odstavecseseznamem"/>
        <w:numPr>
          <w:ilvl w:val="0"/>
          <w:numId w:val="6"/>
        </w:numPr>
      </w:pPr>
      <w:r w:rsidRPr="00D83ED0">
        <w:t>Nevýhody</w:t>
      </w:r>
    </w:p>
    <w:p w14:paraId="5A15367C" w14:textId="1D46EEE1" w:rsidR="006F2CCC" w:rsidRPr="00D83ED0" w:rsidRDefault="006F2CCC" w:rsidP="006F2CCC">
      <w:pPr>
        <w:pStyle w:val="Odstavecseseznamem"/>
        <w:numPr>
          <w:ilvl w:val="1"/>
          <w:numId w:val="6"/>
        </w:numPr>
      </w:pPr>
      <w:r w:rsidRPr="00D83ED0">
        <w:t>Při pohybu dochází k mírnému štěpení skupiny, tudíž je nutné, aby se hráč zastavoval a nechal jednotky seskupit</w:t>
      </w:r>
    </w:p>
    <w:p w14:paraId="4546F332" w14:textId="4E8AD5FC" w:rsidR="006F2CCC" w:rsidRPr="00D83ED0" w:rsidRDefault="006F2CCC" w:rsidP="006F2CCC">
      <w:pPr>
        <w:pStyle w:val="Odstavecseseznamem"/>
        <w:numPr>
          <w:ilvl w:val="1"/>
          <w:numId w:val="6"/>
        </w:numPr>
      </w:pPr>
      <w:r w:rsidRPr="00D83ED0">
        <w:t>Všechny jednotky se snaží dostat k průměrnému bodu, což způsobí tlačení, což se odchyluje od reálného chování davu při seskupování</w:t>
      </w:r>
    </w:p>
    <w:p w14:paraId="22B0EA40" w14:textId="77777777" w:rsidR="00B57926" w:rsidRPr="00D83ED0" w:rsidRDefault="00B57926" w:rsidP="00B57926">
      <w:pPr>
        <w:rPr>
          <w:u w:val="single"/>
        </w:rPr>
      </w:pPr>
      <w:r w:rsidRPr="00D83ED0">
        <w:rPr>
          <w:u w:val="single"/>
        </w:rPr>
        <w:t>Závěr</w:t>
      </w:r>
    </w:p>
    <w:p w14:paraId="78175590" w14:textId="0B52AEE6" w:rsidR="00B57926" w:rsidRPr="00D83ED0" w:rsidRDefault="00B57926" w:rsidP="00B57926">
      <w:r w:rsidRPr="00D83ED0">
        <w:t xml:space="preserve">Tato strategie zůstala ve hře po celou dobu vývoje, protože byla adekvátní pro </w:t>
      </w:r>
      <w:r w:rsidR="00D2489F" w:rsidRPr="00D83ED0">
        <w:t>plnou hratelnost</w:t>
      </w:r>
      <w:r w:rsidRPr="00D83ED0">
        <w:t>. Nahrazení proběhlo až těsně na konci, kdy jsem vyžadoval nadstandartní chování.</w:t>
      </w:r>
      <w:r w:rsidR="00D2489F" w:rsidRPr="00D83ED0">
        <w:t xml:space="preserve"> Algoritmy fungují </w:t>
      </w:r>
      <w:proofErr w:type="gramStart"/>
      <w:r w:rsidR="00D2489F" w:rsidRPr="00D83ED0">
        <w:t>jinak</w:t>
      </w:r>
      <w:r w:rsidR="006D3B09">
        <w:t>,</w:t>
      </w:r>
      <w:proofErr w:type="gramEnd"/>
      <w:r w:rsidR="00D2489F" w:rsidRPr="00D83ED0">
        <w:t xml:space="preserve"> než uvažuje reálný dav, ale jde o dobrou aproximaci</w:t>
      </w:r>
      <w:r w:rsidR="00CC052F" w:rsidRPr="00D83ED0">
        <w:t xml:space="preserve"> chování</w:t>
      </w:r>
      <w:r w:rsidR="00D2489F" w:rsidRPr="00D83ED0">
        <w:t>.</w:t>
      </w:r>
    </w:p>
    <w:p w14:paraId="43C61F70" w14:textId="58B0F0CD" w:rsidR="00B57926" w:rsidRDefault="00B57926" w:rsidP="007E3D61">
      <w:pPr>
        <w:rPr>
          <w:sz w:val="28"/>
          <w:szCs w:val="28"/>
        </w:rPr>
      </w:pPr>
    </w:p>
    <w:p w14:paraId="1712C9F5" w14:textId="46DA7B8B" w:rsidR="00D10E5F" w:rsidRDefault="00D10E5F" w:rsidP="007E3D61">
      <w:pPr>
        <w:rPr>
          <w:sz w:val="28"/>
          <w:szCs w:val="28"/>
        </w:rPr>
      </w:pPr>
    </w:p>
    <w:p w14:paraId="18E8F1A7" w14:textId="77777777" w:rsidR="00D10E5F" w:rsidRPr="00D83ED0" w:rsidRDefault="00D10E5F" w:rsidP="007E3D61">
      <w:pPr>
        <w:rPr>
          <w:sz w:val="28"/>
          <w:szCs w:val="28"/>
        </w:rPr>
      </w:pPr>
    </w:p>
    <w:p w14:paraId="63E44FFF" w14:textId="6370DD86" w:rsidR="00170470" w:rsidRDefault="00170470" w:rsidP="007E3D61">
      <w:pPr>
        <w:rPr>
          <w:sz w:val="28"/>
          <w:szCs w:val="28"/>
        </w:rPr>
      </w:pPr>
      <w:r w:rsidRPr="00D83ED0">
        <w:rPr>
          <w:sz w:val="28"/>
          <w:szCs w:val="28"/>
        </w:rPr>
        <w:lastRenderedPageBreak/>
        <w:t>BOIDS</w:t>
      </w:r>
    </w:p>
    <w:p w14:paraId="7BEF5809" w14:textId="0F270BF4" w:rsidR="00DA4CA0" w:rsidRPr="00DA4CA0" w:rsidRDefault="00DA4CA0" w:rsidP="007E3D61">
      <w:r>
        <w:t xml:space="preserve">Jde o algoritmus Craiga </w:t>
      </w:r>
      <w:proofErr w:type="spellStart"/>
      <w:r>
        <w:t>Reynoldse</w:t>
      </w:r>
      <w:proofErr w:type="spellEnd"/>
      <w:r>
        <w:t xml:space="preserve">: </w:t>
      </w:r>
      <w:hyperlink r:id="rId13" w:history="1">
        <w:r w:rsidRPr="00DA4CA0">
          <w:rPr>
            <w:rStyle w:val="Hypertextovodkaz"/>
          </w:rPr>
          <w:t>https://en.wikipedia.org/wiki/Boids</w:t>
        </w:r>
      </w:hyperlink>
    </w:p>
    <w:p w14:paraId="19C26F03" w14:textId="37AA439C" w:rsidR="00170470" w:rsidRPr="00D83ED0" w:rsidRDefault="006B218A" w:rsidP="007E3D61">
      <w:r w:rsidRPr="00D83ED0">
        <w:t xml:space="preserve">Tento poslední algoritmus nese název od slova </w:t>
      </w:r>
      <w:proofErr w:type="spellStart"/>
      <w:r w:rsidRPr="00D83ED0">
        <w:t>bird</w:t>
      </w:r>
      <w:proofErr w:type="spellEnd"/>
      <w:r w:rsidRPr="00D83ED0">
        <w:t xml:space="preserve">, konkrétně </w:t>
      </w:r>
      <w:proofErr w:type="spellStart"/>
      <w:r w:rsidRPr="00D83ED0">
        <w:t>bird-oid</w:t>
      </w:r>
      <w:proofErr w:type="spellEnd"/>
      <w:r w:rsidRPr="00D83ED0">
        <w:t xml:space="preserve"> </w:t>
      </w:r>
      <w:proofErr w:type="spellStart"/>
      <w:r w:rsidRPr="00D83ED0">
        <w:t>object</w:t>
      </w:r>
      <w:proofErr w:type="spellEnd"/>
      <w:r w:rsidRPr="00D83ED0">
        <w:t>. Simuluje stádové chování, kde je rozhodování distribuované mezi jedince, kteří svou individuální reakcí na podněty tvoří soudržné stádo. Chování jednice můžeme rozdělit na tři složky:</w:t>
      </w:r>
    </w:p>
    <w:p w14:paraId="19F095A2" w14:textId="3ABC90AA" w:rsidR="006B218A" w:rsidRPr="00D83ED0" w:rsidRDefault="006B218A" w:rsidP="006B218A">
      <w:pPr>
        <w:pStyle w:val="Odstavecseseznamem"/>
        <w:numPr>
          <w:ilvl w:val="0"/>
          <w:numId w:val="7"/>
        </w:numPr>
      </w:pPr>
      <w:r w:rsidRPr="00D83ED0">
        <w:t>Soudržnost</w:t>
      </w:r>
      <w:r w:rsidR="007F2BC9" w:rsidRPr="00D83ED0">
        <w:t xml:space="preserve"> (</w:t>
      </w:r>
      <w:proofErr w:type="spellStart"/>
      <w:r w:rsidR="007F2BC9" w:rsidRPr="00D83ED0">
        <w:t>cohesion</w:t>
      </w:r>
      <w:proofErr w:type="spellEnd"/>
      <w:r w:rsidR="007F2BC9" w:rsidRPr="00D83ED0">
        <w:t>)</w:t>
      </w:r>
    </w:p>
    <w:p w14:paraId="23C681F3" w14:textId="527BCE29" w:rsidR="006B218A" w:rsidRPr="00D83ED0" w:rsidRDefault="006B218A" w:rsidP="006B218A">
      <w:pPr>
        <w:pStyle w:val="Odstavecseseznamem"/>
        <w:numPr>
          <w:ilvl w:val="0"/>
          <w:numId w:val="7"/>
        </w:numPr>
      </w:pPr>
      <w:r w:rsidRPr="00D83ED0">
        <w:t>Držení vzdálenosti</w:t>
      </w:r>
      <w:r w:rsidR="007F2BC9" w:rsidRPr="00D83ED0">
        <w:t xml:space="preserve"> (</w:t>
      </w:r>
      <w:proofErr w:type="spellStart"/>
      <w:r w:rsidR="007F2BC9" w:rsidRPr="00D83ED0">
        <w:t>separation</w:t>
      </w:r>
      <w:proofErr w:type="spellEnd"/>
      <w:r w:rsidR="007F2BC9" w:rsidRPr="00D83ED0">
        <w:t>)</w:t>
      </w:r>
    </w:p>
    <w:p w14:paraId="671C884C" w14:textId="777009EA" w:rsidR="006B218A" w:rsidRPr="00D83ED0" w:rsidRDefault="007F2BC9" w:rsidP="006B218A">
      <w:pPr>
        <w:pStyle w:val="Odstavecseseznamem"/>
        <w:numPr>
          <w:ilvl w:val="0"/>
          <w:numId w:val="7"/>
        </w:numPr>
      </w:pPr>
      <w:r w:rsidRPr="00D83ED0">
        <w:t>Srovnání směru (</w:t>
      </w:r>
      <w:proofErr w:type="spellStart"/>
      <w:r w:rsidRPr="00D83ED0">
        <w:t>alignement</w:t>
      </w:r>
      <w:proofErr w:type="spellEnd"/>
      <w:r w:rsidRPr="00D83ED0">
        <w:t>)</w:t>
      </w:r>
    </w:p>
    <w:p w14:paraId="20395A1C" w14:textId="26213E1B" w:rsidR="007F2BC9" w:rsidRPr="00D83ED0" w:rsidRDefault="007F2BC9" w:rsidP="007F2BC9">
      <w:r w:rsidRPr="00D83ED0">
        <w:t>Každá složka udává vektor, kudy chce jedince poslat a jejich lineární kombinace tvoří výsledný směr pohybu.</w:t>
      </w:r>
      <w:r w:rsidR="00B1065C" w:rsidRPr="00D83ED0">
        <w:t xml:space="preserve"> Aby šlo skupinu ovládat a učinil jsem jí ještě o trochu důvěryhodnější, přidal jsem další dvě složky: (i) směr joysticku a (</w:t>
      </w:r>
      <w:proofErr w:type="spellStart"/>
      <w:r w:rsidR="00B1065C" w:rsidRPr="00D83ED0">
        <w:t>ii</w:t>
      </w:r>
      <w:proofErr w:type="spellEnd"/>
      <w:r w:rsidR="00B1065C" w:rsidRPr="00D83ED0">
        <w:t>) náhodný vektor.</w:t>
      </w:r>
    </w:p>
    <w:p w14:paraId="64584CED" w14:textId="6FB0DD41" w:rsidR="00013A18" w:rsidRPr="00D83ED0" w:rsidRDefault="00013A18" w:rsidP="007F2BC9">
      <w:r w:rsidRPr="00D83ED0">
        <w:t xml:space="preserve">Kromě koeficientu pro součet vektorů jsou zavedené také koeficienty dosahu, což simuluje že se </w:t>
      </w:r>
      <w:proofErr w:type="spellStart"/>
      <w:r w:rsidRPr="00D83ED0">
        <w:t>boid</w:t>
      </w:r>
      <w:proofErr w:type="spellEnd"/>
      <w:r w:rsidRPr="00D83ED0">
        <w:t xml:space="preserve"> nemůže řídit podle jiného </w:t>
      </w:r>
      <w:proofErr w:type="spellStart"/>
      <w:r w:rsidRPr="00D83ED0">
        <w:t>boida</w:t>
      </w:r>
      <w:proofErr w:type="spellEnd"/>
      <w:r w:rsidRPr="00D83ED0">
        <w:t>, kterého ani nevidí.</w:t>
      </w:r>
    </w:p>
    <w:p w14:paraId="28CC610B" w14:textId="1C630055" w:rsidR="00013A18" w:rsidRPr="00D83ED0" w:rsidRDefault="00013A18" w:rsidP="00013A18">
      <w:pPr>
        <w:pStyle w:val="Odstavecseseznamem"/>
        <w:numPr>
          <w:ilvl w:val="0"/>
          <w:numId w:val="8"/>
        </w:numPr>
      </w:pPr>
      <w:r w:rsidRPr="00D83ED0">
        <w:t>Soudržnost</w:t>
      </w:r>
    </w:p>
    <w:p w14:paraId="08866018" w14:textId="7CE2A834" w:rsidR="00013A18" w:rsidRPr="00D83ED0" w:rsidRDefault="005029A1" w:rsidP="00013A18">
      <w:pPr>
        <w:pStyle w:val="Odstavecseseznamem"/>
        <w:numPr>
          <w:ilvl w:val="1"/>
          <w:numId w:val="8"/>
        </w:numPr>
      </w:pPr>
      <w:r w:rsidRPr="00D83ED0">
        <w:t xml:space="preserve">Zaznamená ostatní </w:t>
      </w:r>
      <w:proofErr w:type="spellStart"/>
      <w:r w:rsidRPr="00D83ED0">
        <w:t>boidy</w:t>
      </w:r>
      <w:proofErr w:type="spellEnd"/>
      <w:r w:rsidRPr="00D83ED0">
        <w:t xml:space="preserve"> v okruhu </w:t>
      </w:r>
      <w:r w:rsidR="009B06CA" w:rsidRPr="00D83ED0">
        <w:t>2*</w:t>
      </w:r>
      <w:r w:rsidRPr="00D83ED0">
        <w:t>R</w:t>
      </w:r>
    </w:p>
    <w:p w14:paraId="01901AEA" w14:textId="74F351E0" w:rsidR="005029A1" w:rsidRPr="00D83ED0" w:rsidRDefault="005029A1" w:rsidP="00013A18">
      <w:pPr>
        <w:pStyle w:val="Odstavecseseznamem"/>
        <w:numPr>
          <w:ilvl w:val="1"/>
          <w:numId w:val="8"/>
        </w:numPr>
      </w:pPr>
      <w:r w:rsidRPr="00D83ED0">
        <w:t xml:space="preserve">Vypočítá </w:t>
      </w:r>
      <w:r w:rsidR="009B06CA" w:rsidRPr="00D83ED0">
        <w:t>aritmetický průměr jejich pozic</w:t>
      </w:r>
    </w:p>
    <w:p w14:paraId="27F977FC" w14:textId="56507562" w:rsidR="00E72CC1" w:rsidRPr="00D83ED0" w:rsidRDefault="00E72CC1" w:rsidP="00013A18">
      <w:pPr>
        <w:pStyle w:val="Odstavecseseznamem"/>
        <w:numPr>
          <w:ilvl w:val="1"/>
          <w:numId w:val="8"/>
        </w:numPr>
      </w:pPr>
      <w:r w:rsidRPr="00D83ED0">
        <w:t>Vr</w:t>
      </w:r>
      <w:r w:rsidR="00D008CD">
        <w:t>á</w:t>
      </w:r>
      <w:r w:rsidRPr="00D83ED0">
        <w:t>tí vektor směřující k průměrné pozici</w:t>
      </w:r>
    </w:p>
    <w:p w14:paraId="699C3312" w14:textId="0764734A" w:rsidR="005317D0" w:rsidRPr="00D83ED0" w:rsidRDefault="005317D0" w:rsidP="005317D0">
      <w:pPr>
        <w:pStyle w:val="Odstavecseseznamem"/>
        <w:numPr>
          <w:ilvl w:val="0"/>
          <w:numId w:val="8"/>
        </w:numPr>
      </w:pPr>
      <w:r w:rsidRPr="00D83ED0">
        <w:t>Držení vzdálenosti</w:t>
      </w:r>
    </w:p>
    <w:p w14:paraId="6C22400B" w14:textId="2E17AD0A" w:rsidR="005317D0" w:rsidRPr="00D83ED0" w:rsidRDefault="005317D0" w:rsidP="005317D0">
      <w:pPr>
        <w:pStyle w:val="Odstavecseseznamem"/>
        <w:numPr>
          <w:ilvl w:val="1"/>
          <w:numId w:val="8"/>
        </w:numPr>
      </w:pPr>
      <w:r w:rsidRPr="00D83ED0">
        <w:t xml:space="preserve">Zaznamená ostatní </w:t>
      </w:r>
      <w:proofErr w:type="spellStart"/>
      <w:r w:rsidRPr="00D83ED0">
        <w:t>boidy</w:t>
      </w:r>
      <w:proofErr w:type="spellEnd"/>
      <w:r w:rsidRPr="00D83ED0">
        <w:t xml:space="preserve"> v okruhu R</w:t>
      </w:r>
    </w:p>
    <w:p w14:paraId="67CE4BCC" w14:textId="70D26977" w:rsidR="005317D0" w:rsidRPr="00D83ED0" w:rsidRDefault="005317D0" w:rsidP="005317D0">
      <w:pPr>
        <w:pStyle w:val="Odstavecseseznamem"/>
        <w:numPr>
          <w:ilvl w:val="1"/>
          <w:numId w:val="8"/>
        </w:numPr>
      </w:pPr>
      <w:r w:rsidRPr="00D83ED0">
        <w:t xml:space="preserve">Vypočítá směr od druhého </w:t>
      </w:r>
      <w:proofErr w:type="spellStart"/>
      <w:r w:rsidRPr="00D83ED0">
        <w:t>boidu</w:t>
      </w:r>
      <w:proofErr w:type="spellEnd"/>
      <w:r w:rsidRPr="00D83ED0">
        <w:t xml:space="preserve"> a vydělí ho čtvercem vzdálenosti</w:t>
      </w:r>
    </w:p>
    <w:p w14:paraId="5324F689" w14:textId="330E2CA4" w:rsidR="005317D0" w:rsidRPr="00D83ED0" w:rsidRDefault="005317D0" w:rsidP="005317D0">
      <w:pPr>
        <w:pStyle w:val="Odstavecseseznamem"/>
        <w:numPr>
          <w:ilvl w:val="1"/>
          <w:numId w:val="8"/>
        </w:numPr>
      </w:pPr>
      <w:r w:rsidRPr="00D83ED0">
        <w:t xml:space="preserve">Vrátí součet těchto směrů od ostatních </w:t>
      </w:r>
      <w:proofErr w:type="spellStart"/>
      <w:r w:rsidRPr="00D83ED0">
        <w:t>boidů</w:t>
      </w:r>
      <w:proofErr w:type="spellEnd"/>
    </w:p>
    <w:p w14:paraId="2800F962" w14:textId="667F14D3" w:rsidR="009B06CA" w:rsidRPr="00D83ED0" w:rsidRDefault="009B06CA" w:rsidP="009B06CA">
      <w:pPr>
        <w:pStyle w:val="Odstavecseseznamem"/>
        <w:numPr>
          <w:ilvl w:val="0"/>
          <w:numId w:val="8"/>
        </w:numPr>
      </w:pPr>
      <w:r w:rsidRPr="00D83ED0">
        <w:t>Srovnání směru</w:t>
      </w:r>
    </w:p>
    <w:p w14:paraId="6F8E8EE1" w14:textId="77777777" w:rsidR="009B06CA" w:rsidRPr="00D83ED0" w:rsidRDefault="009B06CA" w:rsidP="009B06CA">
      <w:pPr>
        <w:pStyle w:val="Odstavecseseznamem"/>
        <w:numPr>
          <w:ilvl w:val="1"/>
          <w:numId w:val="8"/>
        </w:numPr>
      </w:pPr>
      <w:r w:rsidRPr="00D83ED0">
        <w:t xml:space="preserve">Zaznamená ostatní </w:t>
      </w:r>
      <w:proofErr w:type="spellStart"/>
      <w:r w:rsidRPr="00D83ED0">
        <w:t>boidy</w:t>
      </w:r>
      <w:proofErr w:type="spellEnd"/>
      <w:r w:rsidRPr="00D83ED0">
        <w:t xml:space="preserve"> v okruhu R</w:t>
      </w:r>
    </w:p>
    <w:p w14:paraId="344EC782" w14:textId="797FC8F8" w:rsidR="009B06CA" w:rsidRPr="00D83ED0" w:rsidRDefault="009B06CA" w:rsidP="009B06CA">
      <w:pPr>
        <w:pStyle w:val="Odstavecseseznamem"/>
        <w:numPr>
          <w:ilvl w:val="1"/>
          <w:numId w:val="8"/>
        </w:numPr>
      </w:pPr>
      <w:r w:rsidRPr="00D83ED0">
        <w:t>Vyčte z nich jejich směr pohybu</w:t>
      </w:r>
    </w:p>
    <w:p w14:paraId="364DD1FF" w14:textId="6C0403F7" w:rsidR="009B06CA" w:rsidRPr="00D83ED0" w:rsidRDefault="009B06CA" w:rsidP="009B06CA">
      <w:pPr>
        <w:pStyle w:val="Odstavecseseznamem"/>
        <w:numPr>
          <w:ilvl w:val="1"/>
          <w:numId w:val="8"/>
        </w:numPr>
      </w:pPr>
      <w:r w:rsidRPr="00D83ED0">
        <w:t>Vrátí aritmetický průměr těchto směrů</w:t>
      </w:r>
    </w:p>
    <w:p w14:paraId="36FB1424" w14:textId="144F5714" w:rsidR="002200ED" w:rsidRPr="00D83ED0" w:rsidRDefault="002200ED" w:rsidP="002200ED">
      <w:pPr>
        <w:pStyle w:val="Odstavecseseznamem"/>
        <w:numPr>
          <w:ilvl w:val="0"/>
          <w:numId w:val="8"/>
        </w:numPr>
      </w:pPr>
      <w:r w:rsidRPr="00D83ED0">
        <w:t>Vstup joysticku</w:t>
      </w:r>
    </w:p>
    <w:p w14:paraId="2E0618BE" w14:textId="5A7DB8AF" w:rsidR="002200ED" w:rsidRPr="00D83ED0" w:rsidRDefault="002200ED" w:rsidP="002200ED">
      <w:pPr>
        <w:pStyle w:val="Odstavecseseznamem"/>
        <w:numPr>
          <w:ilvl w:val="1"/>
          <w:numId w:val="8"/>
        </w:numPr>
      </w:pPr>
      <w:r w:rsidRPr="00D83ED0">
        <w:t>Vrací vektor</w:t>
      </w:r>
      <w:r w:rsidR="00D008CD">
        <w:t>,</w:t>
      </w:r>
      <w:r w:rsidRPr="00D83ED0">
        <w:t xml:space="preserve"> ve kterém hráč namířil joystickem</w:t>
      </w:r>
    </w:p>
    <w:p w14:paraId="7CC2330E" w14:textId="7E7DE141" w:rsidR="002200ED" w:rsidRPr="00D83ED0" w:rsidRDefault="00D86421" w:rsidP="002200ED">
      <w:pPr>
        <w:pStyle w:val="Odstavecseseznamem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B2C96F2" wp14:editId="71BD1241">
            <wp:simplePos x="0" y="0"/>
            <wp:positionH relativeFrom="margin">
              <wp:align>right</wp:align>
            </wp:positionH>
            <wp:positionV relativeFrom="paragraph">
              <wp:posOffset>158750</wp:posOffset>
            </wp:positionV>
            <wp:extent cx="2277110" cy="2673350"/>
            <wp:effectExtent l="0" t="0" r="8890" b="0"/>
            <wp:wrapTight wrapText="bothSides">
              <wp:wrapPolygon edited="0">
                <wp:start x="0" y="0"/>
                <wp:lineTo x="0" y="21395"/>
                <wp:lineTo x="21504" y="21395"/>
                <wp:lineTo x="21504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34"/>
                    <a:stretch/>
                  </pic:blipFill>
                  <pic:spPr bwMode="auto">
                    <a:xfrm>
                      <a:off x="0" y="0"/>
                      <a:ext cx="22771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0ED" w:rsidRPr="00D83ED0">
        <w:t>Náhodný vektor</w:t>
      </w:r>
    </w:p>
    <w:p w14:paraId="4351B441" w14:textId="1095FA07" w:rsidR="002200ED" w:rsidRPr="00D83ED0" w:rsidRDefault="002200ED" w:rsidP="002200ED">
      <w:pPr>
        <w:pStyle w:val="Odstavecseseznamem"/>
        <w:numPr>
          <w:ilvl w:val="1"/>
          <w:numId w:val="8"/>
        </w:numPr>
      </w:pPr>
      <w:r w:rsidRPr="00D83ED0">
        <w:t>Vrací plně náhodný vektor</w:t>
      </w:r>
    </w:p>
    <w:p w14:paraId="6AEA8036" w14:textId="5AB44FE7" w:rsidR="002200ED" w:rsidRPr="00D83ED0" w:rsidRDefault="002200ED" w:rsidP="002200ED">
      <w:pPr>
        <w:pStyle w:val="Odstavecseseznamem"/>
        <w:numPr>
          <w:ilvl w:val="1"/>
          <w:numId w:val="8"/>
        </w:numPr>
      </w:pPr>
      <w:r w:rsidRPr="00D83ED0">
        <w:t xml:space="preserve">Odstraňuje determinizmus </w:t>
      </w:r>
      <w:r w:rsidR="00661D52">
        <w:t>u</w:t>
      </w:r>
      <w:r w:rsidRPr="00D83ED0">
        <w:t xml:space="preserve"> jednotek, které jsou na stejné pozici</w:t>
      </w:r>
    </w:p>
    <w:p w14:paraId="656AB8FA" w14:textId="5118C151" w:rsidR="00537953" w:rsidRPr="00D83ED0" w:rsidRDefault="000E60CD" w:rsidP="00537953">
      <w:pPr>
        <w:rPr>
          <w:u w:val="single"/>
        </w:rPr>
      </w:pPr>
      <w:r w:rsidRPr="00D83ED0">
        <w:rPr>
          <w:u w:val="single"/>
        </w:rPr>
        <w:t>Použité k</w:t>
      </w:r>
      <w:r w:rsidR="00537953" w:rsidRPr="00D83ED0">
        <w:rPr>
          <w:u w:val="single"/>
        </w:rPr>
        <w:t>oeficienty</w:t>
      </w:r>
    </w:p>
    <w:p w14:paraId="39B5CEAD" w14:textId="342F9EAF" w:rsidR="000E60CD" w:rsidRPr="00D83ED0" w:rsidRDefault="000E60CD" w:rsidP="000E60CD">
      <w:pPr>
        <w:pStyle w:val="Odstavecseseznamem"/>
        <w:numPr>
          <w:ilvl w:val="0"/>
          <w:numId w:val="13"/>
        </w:numPr>
      </w:pPr>
      <w:r w:rsidRPr="00D83ED0">
        <w:t>Rychlost = 15</w:t>
      </w:r>
    </w:p>
    <w:p w14:paraId="1DA355A6" w14:textId="4DCDE55B" w:rsidR="000E60CD" w:rsidRPr="00D83ED0" w:rsidRDefault="000E60CD" w:rsidP="000E60CD">
      <w:pPr>
        <w:pStyle w:val="Odstavecseseznamem"/>
        <w:numPr>
          <w:ilvl w:val="0"/>
          <w:numId w:val="13"/>
        </w:numPr>
      </w:pPr>
      <w:r w:rsidRPr="00D83ED0">
        <w:t>R = 500</w:t>
      </w:r>
      <w:r w:rsidR="00E35E69">
        <w:t xml:space="preserve"> (na obrázku 100, záleží na velikosti úrovně)</w:t>
      </w:r>
    </w:p>
    <w:p w14:paraId="52E19A00" w14:textId="33CC7EA2" w:rsidR="000E60CD" w:rsidRPr="00D83ED0" w:rsidRDefault="000E60CD" w:rsidP="000E60CD">
      <w:pPr>
        <w:pStyle w:val="Odstavecseseznamem"/>
        <w:numPr>
          <w:ilvl w:val="0"/>
          <w:numId w:val="13"/>
        </w:numPr>
      </w:pPr>
      <w:r w:rsidRPr="00D83ED0">
        <w:t xml:space="preserve">Skupinový </w:t>
      </w:r>
      <w:proofErr w:type="spellStart"/>
      <w:r w:rsidRPr="00D83ED0">
        <w:t>boids</w:t>
      </w:r>
      <w:proofErr w:type="spellEnd"/>
      <w:r w:rsidRPr="00D83ED0">
        <w:t xml:space="preserve"> koeficient = 0,1</w:t>
      </w:r>
    </w:p>
    <w:p w14:paraId="17A5D12B" w14:textId="4F0543C0" w:rsidR="007E3D61" w:rsidRPr="00D83ED0" w:rsidRDefault="000E60CD" w:rsidP="000E60CD">
      <w:pPr>
        <w:pStyle w:val="Odstavecseseznamem"/>
        <w:numPr>
          <w:ilvl w:val="0"/>
          <w:numId w:val="13"/>
        </w:numPr>
      </w:pPr>
      <w:r w:rsidRPr="00D83ED0">
        <w:t>Koeficient separace = 0.5</w:t>
      </w:r>
    </w:p>
    <w:p w14:paraId="05C56611" w14:textId="6C407A47" w:rsidR="000E60CD" w:rsidRPr="00D83ED0" w:rsidRDefault="000E60CD" w:rsidP="000E60CD">
      <w:pPr>
        <w:pStyle w:val="Odstavecseseznamem"/>
        <w:numPr>
          <w:ilvl w:val="0"/>
          <w:numId w:val="13"/>
        </w:numPr>
      </w:pPr>
      <w:r w:rsidRPr="00D83ED0">
        <w:t>Koeficient koheze = 0.005</w:t>
      </w:r>
    </w:p>
    <w:p w14:paraId="5429E03F" w14:textId="66D9EAEB" w:rsidR="000E60CD" w:rsidRPr="00D83ED0" w:rsidRDefault="000E60CD" w:rsidP="000E60CD">
      <w:pPr>
        <w:pStyle w:val="Odstavecseseznamem"/>
        <w:numPr>
          <w:ilvl w:val="0"/>
          <w:numId w:val="13"/>
        </w:numPr>
      </w:pPr>
      <w:r w:rsidRPr="00D83ED0">
        <w:t>Koeficient srovná</w:t>
      </w:r>
      <w:r w:rsidR="00661D52">
        <w:t>v</w:t>
      </w:r>
      <w:r w:rsidRPr="00D83ED0">
        <w:t>á = 0.005</w:t>
      </w:r>
    </w:p>
    <w:p w14:paraId="0056822E" w14:textId="19817318" w:rsidR="000E60CD" w:rsidRPr="00D83ED0" w:rsidRDefault="000E60CD" w:rsidP="000E60CD">
      <w:pPr>
        <w:pStyle w:val="Odstavecseseznamem"/>
        <w:numPr>
          <w:ilvl w:val="0"/>
          <w:numId w:val="13"/>
        </w:numPr>
      </w:pPr>
      <w:r w:rsidRPr="00D83ED0">
        <w:t>Koeficient joysticku = 0.5</w:t>
      </w:r>
    </w:p>
    <w:p w14:paraId="16291931" w14:textId="23601768" w:rsidR="000E60CD" w:rsidRPr="00D83ED0" w:rsidRDefault="000E60CD" w:rsidP="000E60CD">
      <w:pPr>
        <w:pStyle w:val="Odstavecseseznamem"/>
        <w:numPr>
          <w:ilvl w:val="0"/>
          <w:numId w:val="13"/>
        </w:numPr>
      </w:pPr>
      <w:r w:rsidRPr="00D83ED0">
        <w:t>Koeficient náhodnosti = 0.005</w:t>
      </w:r>
    </w:p>
    <w:p w14:paraId="0A8CC3A7" w14:textId="54A2FB9B" w:rsidR="004678B9" w:rsidRPr="00D83ED0" w:rsidRDefault="004678B9" w:rsidP="004678B9">
      <w:pPr>
        <w:rPr>
          <w:u w:val="single"/>
        </w:rPr>
      </w:pPr>
      <w:r w:rsidRPr="00D83ED0">
        <w:rPr>
          <w:u w:val="single"/>
        </w:rPr>
        <w:t>Závěr</w:t>
      </w:r>
    </w:p>
    <w:p w14:paraId="0B9B3D15" w14:textId="2CBBFF86" w:rsidR="004678B9" w:rsidRPr="00D83ED0" w:rsidRDefault="004678B9" w:rsidP="004678B9">
      <w:r w:rsidRPr="00D83ED0">
        <w:t xml:space="preserve">Fungování na základě </w:t>
      </w:r>
      <w:r w:rsidR="002337C0" w:rsidRPr="00D83ED0">
        <w:t>distribuované inteligence a jednoduchých algoritmů, podle kterých se jedinci řídí nejlépe napodobu</w:t>
      </w:r>
      <w:r w:rsidR="00661D52">
        <w:t>j</w:t>
      </w:r>
      <w:r w:rsidR="002337C0" w:rsidRPr="00D83ED0">
        <w:t>e skupinové chování</w:t>
      </w:r>
      <w:r w:rsidR="00047DC3">
        <w:t>,</w:t>
      </w:r>
      <w:r w:rsidR="002337C0" w:rsidRPr="00D83ED0">
        <w:t xml:space="preserve"> a proto je tento algoritmus finální.</w:t>
      </w:r>
    </w:p>
    <w:p w14:paraId="39818B1B" w14:textId="6506D7C8" w:rsidR="00A04520" w:rsidRDefault="00A04520" w:rsidP="007E3D61">
      <w:pPr>
        <w:rPr>
          <w:sz w:val="36"/>
          <w:szCs w:val="36"/>
        </w:rPr>
      </w:pPr>
    </w:p>
    <w:p w14:paraId="2C056194" w14:textId="60B36704" w:rsidR="007E3D61" w:rsidRPr="00D83ED0" w:rsidRDefault="007E3D61" w:rsidP="007E3D61">
      <w:pPr>
        <w:rPr>
          <w:sz w:val="36"/>
          <w:szCs w:val="36"/>
        </w:rPr>
      </w:pPr>
      <w:r w:rsidRPr="00D83ED0">
        <w:rPr>
          <w:sz w:val="36"/>
          <w:szCs w:val="36"/>
        </w:rPr>
        <w:lastRenderedPageBreak/>
        <w:t>Návod na rozšíření</w:t>
      </w:r>
    </w:p>
    <w:p w14:paraId="355FCAFA" w14:textId="167475AB" w:rsidR="007E3D61" w:rsidRPr="00D83ED0" w:rsidRDefault="007E3D61" w:rsidP="007E3D61">
      <w:r w:rsidRPr="00D83ED0">
        <w:t>Už od začátku je hra navržena tak, aby šla velice jednoduše rozšířit o nové jednotky a úrovně. Zde je popsán způsob</w:t>
      </w:r>
      <w:r w:rsidR="00A03D2F">
        <w:t>,</w:t>
      </w:r>
      <w:r w:rsidRPr="00D83ED0">
        <w:t xml:space="preserve"> jak toho dosáhnout.</w:t>
      </w:r>
    </w:p>
    <w:p w14:paraId="770AFE42" w14:textId="04C8121A" w:rsidR="00FD68C1" w:rsidRPr="00D83ED0" w:rsidRDefault="00955E58" w:rsidP="007E3D6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41258EF" wp14:editId="4AE84C40">
            <wp:simplePos x="0" y="0"/>
            <wp:positionH relativeFrom="column">
              <wp:posOffset>5391150</wp:posOffset>
            </wp:positionH>
            <wp:positionV relativeFrom="paragraph">
              <wp:posOffset>325120</wp:posOffset>
            </wp:positionV>
            <wp:extent cx="140970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308" y="21498"/>
                <wp:lineTo x="21308" y="0"/>
                <wp:lineTo x="0" y="0"/>
              </wp:wrapPolygon>
            </wp:wrapTight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68C1" w:rsidRPr="00D83ED0">
        <w:rPr>
          <w:sz w:val="28"/>
          <w:szCs w:val="28"/>
        </w:rPr>
        <w:t>Přidání úrovně</w:t>
      </w:r>
    </w:p>
    <w:p w14:paraId="29B31A57" w14:textId="104C37A1" w:rsidR="00426E1D" w:rsidRPr="00D83ED0" w:rsidRDefault="00FD68C1" w:rsidP="007E3D61">
      <w:r w:rsidRPr="00D83ED0">
        <w:t>Nejjedno</w:t>
      </w:r>
      <w:r w:rsidR="00661D52">
        <w:t>d</w:t>
      </w:r>
      <w:r w:rsidRPr="00D83ED0">
        <w:t>uš</w:t>
      </w:r>
      <w:r w:rsidR="00661D52">
        <w:t>š</w:t>
      </w:r>
      <w:r w:rsidRPr="00D83ED0">
        <w:t>í způsob je zkopírovat poslední existující úroveň</w:t>
      </w:r>
      <w:r w:rsidR="00426E1D" w:rsidRPr="00D83ED0">
        <w:t xml:space="preserve">, která obsahuje veškeré potřebné věci na chod hry a změnit jméno z „Level4“ na „Level5“. Následně stačí pouze přidat novou scénu do </w:t>
      </w:r>
      <w:proofErr w:type="spellStart"/>
      <w:proofErr w:type="gramStart"/>
      <w:r w:rsidR="00426E1D" w:rsidRPr="00D83ED0">
        <w:rPr>
          <w:i/>
          <w:iCs/>
        </w:rPr>
        <w:t>File</w:t>
      </w:r>
      <w:proofErr w:type="spellEnd"/>
      <w:r w:rsidR="00426E1D" w:rsidRPr="00D83ED0">
        <w:rPr>
          <w:i/>
          <w:iCs/>
        </w:rPr>
        <w:t xml:space="preserve"> &gt;</w:t>
      </w:r>
      <w:proofErr w:type="gramEnd"/>
      <w:r w:rsidR="00426E1D" w:rsidRPr="00D83ED0">
        <w:rPr>
          <w:i/>
          <w:iCs/>
        </w:rPr>
        <w:t xml:space="preserve"> Build </w:t>
      </w:r>
      <w:proofErr w:type="spellStart"/>
      <w:r w:rsidR="00426E1D" w:rsidRPr="00D83ED0">
        <w:rPr>
          <w:i/>
          <w:iCs/>
        </w:rPr>
        <w:t>settings</w:t>
      </w:r>
      <w:proofErr w:type="spellEnd"/>
      <w:r w:rsidR="00426E1D" w:rsidRPr="00D83ED0">
        <w:rPr>
          <w:i/>
          <w:iCs/>
        </w:rPr>
        <w:t xml:space="preserve">... &gt; </w:t>
      </w:r>
      <w:proofErr w:type="spellStart"/>
      <w:r w:rsidR="00426E1D" w:rsidRPr="00D83ED0">
        <w:rPr>
          <w:i/>
          <w:iCs/>
        </w:rPr>
        <w:t>Scenes</w:t>
      </w:r>
      <w:proofErr w:type="spellEnd"/>
      <w:r w:rsidR="00426E1D" w:rsidRPr="00D83ED0">
        <w:rPr>
          <w:i/>
          <w:iCs/>
        </w:rPr>
        <w:t xml:space="preserve"> in Build</w:t>
      </w:r>
      <w:r w:rsidR="00426E1D" w:rsidRPr="00D83ED0">
        <w:t>. Následné úpravy pak lze provést na této kopii. Je však nutné zachovat tyto objekty:</w:t>
      </w:r>
    </w:p>
    <w:p w14:paraId="2286345E" w14:textId="2C483ABC" w:rsidR="00FD68C1" w:rsidRPr="00D83ED0" w:rsidRDefault="00426E1D" w:rsidP="00426E1D">
      <w:pPr>
        <w:pStyle w:val="Odstavecseseznamem"/>
        <w:numPr>
          <w:ilvl w:val="0"/>
          <w:numId w:val="18"/>
        </w:numPr>
      </w:pPr>
      <w:proofErr w:type="spellStart"/>
      <w:r w:rsidRPr="00D83ED0">
        <w:t>Camera</w:t>
      </w:r>
      <w:proofErr w:type="spellEnd"/>
      <w:r w:rsidRPr="00D83ED0">
        <w:t xml:space="preserve"> </w:t>
      </w:r>
      <w:proofErr w:type="spellStart"/>
      <w:r w:rsidRPr="00D83ED0">
        <w:t>rig</w:t>
      </w:r>
      <w:proofErr w:type="spellEnd"/>
      <w:r w:rsidRPr="00D83ED0">
        <w:t xml:space="preserve"> – míří hlavní kameru na všechny hráčské jednotky</w:t>
      </w:r>
    </w:p>
    <w:p w14:paraId="0F3D51C8" w14:textId="69273597" w:rsidR="00426E1D" w:rsidRPr="00D83ED0" w:rsidRDefault="00426E1D" w:rsidP="00426E1D">
      <w:pPr>
        <w:pStyle w:val="Odstavecseseznamem"/>
        <w:numPr>
          <w:ilvl w:val="0"/>
          <w:numId w:val="18"/>
        </w:numPr>
      </w:pPr>
      <w:proofErr w:type="spellStart"/>
      <w:r w:rsidRPr="00D83ED0">
        <w:t>Minimap</w:t>
      </w:r>
      <w:proofErr w:type="spellEnd"/>
      <w:r w:rsidRPr="00D83ED0">
        <w:t xml:space="preserve"> </w:t>
      </w:r>
      <w:proofErr w:type="spellStart"/>
      <w:r w:rsidRPr="00D83ED0">
        <w:t>camera</w:t>
      </w:r>
      <w:proofErr w:type="spellEnd"/>
      <w:r w:rsidRPr="00D83ED0">
        <w:t xml:space="preserve"> – zabírá pohled na celou úroveň, při zvětšení je nutné zvětšit dostatečně velikost </w:t>
      </w:r>
      <w:proofErr w:type="spellStart"/>
      <w:r w:rsidRPr="00D83ED0">
        <w:t>podobjektu</w:t>
      </w:r>
      <w:proofErr w:type="spellEnd"/>
      <w:r w:rsidRPr="00D83ED0">
        <w:t xml:space="preserve"> </w:t>
      </w:r>
      <w:proofErr w:type="spellStart"/>
      <w:r w:rsidRPr="00D83ED0">
        <w:t>Camera</w:t>
      </w:r>
      <w:proofErr w:type="spellEnd"/>
    </w:p>
    <w:p w14:paraId="594158FB" w14:textId="5A6D5227" w:rsidR="00FA4FB5" w:rsidRPr="00D83ED0" w:rsidRDefault="00FA4FB5" w:rsidP="00426E1D">
      <w:pPr>
        <w:pStyle w:val="Odstavecseseznamem"/>
        <w:numPr>
          <w:ilvl w:val="0"/>
          <w:numId w:val="18"/>
        </w:numPr>
      </w:pPr>
      <w:proofErr w:type="spellStart"/>
      <w:r w:rsidRPr="00D83ED0">
        <w:t>PlayerSpawner</w:t>
      </w:r>
      <w:proofErr w:type="spellEnd"/>
      <w:r w:rsidRPr="00D83ED0">
        <w:t xml:space="preserve"> – drží skript, který vyrobí hráčské jednotky na začátku úrovně, samotné jednotky se ale </w:t>
      </w:r>
      <w:proofErr w:type="spellStart"/>
      <w:r w:rsidRPr="00D83ED0">
        <w:t>naspawnují</w:t>
      </w:r>
      <w:proofErr w:type="spellEnd"/>
      <w:r w:rsidRPr="00D83ED0">
        <w:t xml:space="preserve"> na lokaci kde je jediná jednotka přítomná jako </w:t>
      </w:r>
      <w:proofErr w:type="spellStart"/>
      <w:r w:rsidRPr="00D83ED0">
        <w:t>podobjekt</w:t>
      </w:r>
      <w:proofErr w:type="spellEnd"/>
      <w:r w:rsidRPr="00D83ED0">
        <w:t xml:space="preserve"> objektu </w:t>
      </w:r>
      <w:r w:rsidRPr="00D83ED0">
        <w:rPr>
          <w:i/>
          <w:iCs/>
        </w:rPr>
        <w:t>#</w:t>
      </w:r>
      <w:proofErr w:type="spellStart"/>
      <w:proofErr w:type="gramStart"/>
      <w:r w:rsidRPr="00D83ED0">
        <w:rPr>
          <w:i/>
          <w:iCs/>
        </w:rPr>
        <w:t>Units</w:t>
      </w:r>
      <w:proofErr w:type="spellEnd"/>
      <w:r w:rsidRPr="00D83ED0">
        <w:rPr>
          <w:i/>
          <w:iCs/>
        </w:rPr>
        <w:t xml:space="preserve"> &gt;</w:t>
      </w:r>
      <w:proofErr w:type="gramEnd"/>
      <w:r w:rsidRPr="00D83ED0">
        <w:rPr>
          <w:i/>
          <w:iCs/>
        </w:rPr>
        <w:t xml:space="preserve"> #</w:t>
      </w:r>
      <w:proofErr w:type="spellStart"/>
      <w:r w:rsidRPr="00D83ED0">
        <w:rPr>
          <w:i/>
          <w:iCs/>
        </w:rPr>
        <w:t>PlayerUnits</w:t>
      </w:r>
      <w:proofErr w:type="spellEnd"/>
      <w:r w:rsidRPr="00D83ED0">
        <w:t>, jednotka určující lokaci bude smazána, pokud bude přítomno více jednotek, dostane je hráč jako bonus počínaje touto úrovní</w:t>
      </w:r>
    </w:p>
    <w:p w14:paraId="6EC6B065" w14:textId="2FD4BEC8" w:rsidR="00FA4FB5" w:rsidRPr="00D83ED0" w:rsidRDefault="004F7B18" w:rsidP="00426E1D">
      <w:pPr>
        <w:pStyle w:val="Odstavecseseznamem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D15E572" wp14:editId="3C3976A1">
            <wp:simplePos x="0" y="0"/>
            <wp:positionH relativeFrom="margin">
              <wp:posOffset>5370195</wp:posOffset>
            </wp:positionH>
            <wp:positionV relativeFrom="paragraph">
              <wp:posOffset>6350</wp:posOffset>
            </wp:positionV>
            <wp:extent cx="1570990" cy="3971925"/>
            <wp:effectExtent l="0" t="0" r="0" b="9525"/>
            <wp:wrapTight wrapText="bothSides">
              <wp:wrapPolygon edited="0">
                <wp:start x="0" y="0"/>
                <wp:lineTo x="0" y="21548"/>
                <wp:lineTo x="21216" y="21548"/>
                <wp:lineTo x="21216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FB5" w:rsidRPr="00D83ED0">
        <w:t xml:space="preserve">Controls </w:t>
      </w:r>
      <w:proofErr w:type="spellStart"/>
      <w:r w:rsidR="00FA4FB5" w:rsidRPr="00D83ED0">
        <w:t>Canvas</w:t>
      </w:r>
      <w:proofErr w:type="spellEnd"/>
      <w:r w:rsidR="00FA4FB5" w:rsidRPr="00D83ED0">
        <w:t xml:space="preserve"> – obsahuje veškeré UI potřebné pro ovládání hry</w:t>
      </w:r>
    </w:p>
    <w:p w14:paraId="2EF9C365" w14:textId="04F038AB" w:rsidR="00FA4FB5" w:rsidRPr="00D83ED0" w:rsidRDefault="00FA4FB5" w:rsidP="00FA4FB5">
      <w:pPr>
        <w:pStyle w:val="Odstavecseseznamem"/>
        <w:numPr>
          <w:ilvl w:val="1"/>
          <w:numId w:val="18"/>
        </w:numPr>
      </w:pPr>
      <w:proofErr w:type="spellStart"/>
      <w:r w:rsidRPr="00D83ED0">
        <w:t>Minimap</w:t>
      </w:r>
      <w:proofErr w:type="spellEnd"/>
      <w:r w:rsidRPr="00D83ED0">
        <w:t xml:space="preserve"> – zobrazení </w:t>
      </w:r>
      <w:proofErr w:type="spellStart"/>
      <w:r w:rsidRPr="00D83ED0">
        <w:t>minimapy</w:t>
      </w:r>
      <w:proofErr w:type="spellEnd"/>
    </w:p>
    <w:p w14:paraId="122C8C94" w14:textId="0BC038E1" w:rsidR="00FA4FB5" w:rsidRPr="00D83ED0" w:rsidRDefault="00FA4FB5" w:rsidP="00FA4FB5">
      <w:pPr>
        <w:pStyle w:val="Odstavecseseznamem"/>
        <w:numPr>
          <w:ilvl w:val="1"/>
          <w:numId w:val="18"/>
        </w:numPr>
      </w:pPr>
      <w:r w:rsidRPr="00D83ED0">
        <w:t>#Joystick – hráč tímto ovládá své jednotky</w:t>
      </w:r>
    </w:p>
    <w:p w14:paraId="3164ECFD" w14:textId="03661D1A" w:rsidR="00FA4FB5" w:rsidRPr="00D83ED0" w:rsidRDefault="00FA4FB5" w:rsidP="00FA4FB5">
      <w:pPr>
        <w:pStyle w:val="Odstavecseseznamem"/>
        <w:numPr>
          <w:ilvl w:val="1"/>
          <w:numId w:val="18"/>
        </w:numPr>
      </w:pPr>
      <w:r w:rsidRPr="00D83ED0">
        <w:t xml:space="preserve">Pause </w:t>
      </w:r>
      <w:proofErr w:type="spellStart"/>
      <w:r w:rsidRPr="00D83ED0">
        <w:t>button</w:t>
      </w:r>
      <w:proofErr w:type="spellEnd"/>
      <w:r w:rsidRPr="00D83ED0">
        <w:t xml:space="preserve"> – tlačítko na pozastavení hry a otevření panelu s možnostmi</w:t>
      </w:r>
    </w:p>
    <w:p w14:paraId="29E1EB55" w14:textId="7A285CB3" w:rsidR="00A20374" w:rsidRPr="00D83ED0" w:rsidRDefault="00FA4FB5" w:rsidP="00A20374">
      <w:pPr>
        <w:pStyle w:val="Odstavecseseznamem"/>
        <w:numPr>
          <w:ilvl w:val="1"/>
          <w:numId w:val="18"/>
        </w:numPr>
      </w:pPr>
      <w:proofErr w:type="spellStart"/>
      <w:r w:rsidRPr="00D83ED0">
        <w:t>Paused</w:t>
      </w:r>
      <w:proofErr w:type="spellEnd"/>
      <w:r w:rsidRPr="00D83ED0">
        <w:t xml:space="preserve"> panel – panel obsahující tlačítka </w:t>
      </w:r>
      <w:r w:rsidR="00A20374" w:rsidRPr="00D83ED0">
        <w:t>zpět do menu a pokračovat ve hře</w:t>
      </w:r>
    </w:p>
    <w:p w14:paraId="657CE936" w14:textId="20967F75" w:rsidR="00A20374" w:rsidRPr="00D83ED0" w:rsidRDefault="00A20374" w:rsidP="00A20374">
      <w:pPr>
        <w:pStyle w:val="Odstavecseseznamem"/>
        <w:numPr>
          <w:ilvl w:val="0"/>
          <w:numId w:val="18"/>
        </w:numPr>
      </w:pPr>
      <w:r w:rsidRPr="00D83ED0">
        <w:t>#</w:t>
      </w:r>
      <w:proofErr w:type="spellStart"/>
      <w:r w:rsidRPr="00D83ED0">
        <w:t>Units</w:t>
      </w:r>
      <w:proofErr w:type="spellEnd"/>
      <w:r w:rsidRPr="00D83ED0">
        <w:t xml:space="preserve"> – obsahuje veškeré jednotky ve hře a nějaké chování spojené s nimi</w:t>
      </w:r>
    </w:p>
    <w:p w14:paraId="406DFF90" w14:textId="1A9D643F" w:rsidR="00A20374" w:rsidRPr="00D83ED0" w:rsidRDefault="00A20374" w:rsidP="00A20374">
      <w:pPr>
        <w:pStyle w:val="Odstavecseseznamem"/>
        <w:numPr>
          <w:ilvl w:val="1"/>
          <w:numId w:val="18"/>
        </w:numPr>
      </w:pPr>
      <w:r w:rsidRPr="00D83ED0">
        <w:t xml:space="preserve">TL a BR – markery značící z jakého území nesmí jednotky vyskočit, nelze jiný tvar než obdélník, ale to už lze upravit tradičními Unity </w:t>
      </w:r>
      <w:proofErr w:type="spellStart"/>
      <w:r w:rsidRPr="00D83ED0">
        <w:t>collidery</w:t>
      </w:r>
      <w:proofErr w:type="spellEnd"/>
    </w:p>
    <w:p w14:paraId="150B59BF" w14:textId="5D05AA95" w:rsidR="00A20374" w:rsidRPr="00D83ED0" w:rsidRDefault="00A20374" w:rsidP="00A20374">
      <w:pPr>
        <w:pStyle w:val="Odstavecseseznamem"/>
        <w:numPr>
          <w:ilvl w:val="2"/>
          <w:numId w:val="18"/>
        </w:numPr>
      </w:pPr>
      <w:r w:rsidRPr="00D83ED0">
        <w:t xml:space="preserve">TL = top </w:t>
      </w:r>
      <w:proofErr w:type="spellStart"/>
      <w:r w:rsidRPr="00D83ED0">
        <w:t>left</w:t>
      </w:r>
      <w:proofErr w:type="spellEnd"/>
    </w:p>
    <w:p w14:paraId="3D6DFF41" w14:textId="3566AC09" w:rsidR="00A20374" w:rsidRPr="00D83ED0" w:rsidRDefault="00A20374" w:rsidP="00A20374">
      <w:pPr>
        <w:pStyle w:val="Odstavecseseznamem"/>
        <w:numPr>
          <w:ilvl w:val="2"/>
          <w:numId w:val="18"/>
        </w:numPr>
      </w:pPr>
      <w:r w:rsidRPr="00D83ED0">
        <w:t xml:space="preserve">BR = </w:t>
      </w:r>
      <w:proofErr w:type="spellStart"/>
      <w:r w:rsidRPr="00D83ED0">
        <w:t>bottom</w:t>
      </w:r>
      <w:proofErr w:type="spellEnd"/>
      <w:r w:rsidRPr="00D83ED0">
        <w:t xml:space="preserve"> </w:t>
      </w:r>
      <w:proofErr w:type="spellStart"/>
      <w:r w:rsidRPr="00D83ED0">
        <w:t>right</w:t>
      </w:r>
      <w:proofErr w:type="spellEnd"/>
    </w:p>
    <w:p w14:paraId="3EE29B41" w14:textId="6A3B53FF" w:rsidR="002C48CD" w:rsidRPr="00D83ED0" w:rsidRDefault="002C48CD" w:rsidP="002C48CD">
      <w:pPr>
        <w:pStyle w:val="Odstavecseseznamem"/>
        <w:numPr>
          <w:ilvl w:val="1"/>
          <w:numId w:val="18"/>
        </w:numPr>
      </w:pPr>
      <w:r w:rsidRPr="00D83ED0">
        <w:t>#</w:t>
      </w:r>
      <w:proofErr w:type="spellStart"/>
      <w:r w:rsidRPr="00D83ED0">
        <w:t>PlayerUnits</w:t>
      </w:r>
      <w:proofErr w:type="spellEnd"/>
      <w:r w:rsidRPr="00D83ED0">
        <w:t xml:space="preserve"> – obsahuje hráčské jednotky, pokud dosáhne počet objektů 0, hráč prohraje, nelze tedy přidávat jednotky, které budou mít nastavené </w:t>
      </w:r>
      <w:proofErr w:type="spellStart"/>
      <w:r w:rsidRPr="00D83ED0">
        <w:t>isActive</w:t>
      </w:r>
      <w:proofErr w:type="spellEnd"/>
      <w:r w:rsidRPr="00D83ED0">
        <w:t xml:space="preserve"> = </w:t>
      </w:r>
      <w:proofErr w:type="spellStart"/>
      <w:r w:rsidRPr="00D83ED0">
        <w:t>false</w:t>
      </w:r>
      <w:proofErr w:type="spellEnd"/>
    </w:p>
    <w:p w14:paraId="2DCFBC97" w14:textId="56494DDE" w:rsidR="002C48CD" w:rsidRPr="00D83ED0" w:rsidRDefault="002C48CD" w:rsidP="002C48CD">
      <w:pPr>
        <w:pStyle w:val="Odstavecseseznamem"/>
        <w:numPr>
          <w:ilvl w:val="1"/>
          <w:numId w:val="18"/>
        </w:numPr>
      </w:pPr>
      <w:r w:rsidRPr="00D83ED0">
        <w:t>#</w:t>
      </w:r>
      <w:proofErr w:type="spellStart"/>
      <w:r w:rsidRPr="00D83ED0">
        <w:t>EnemyUnits</w:t>
      </w:r>
      <w:proofErr w:type="spellEnd"/>
      <w:r w:rsidRPr="00D83ED0">
        <w:t xml:space="preserve"> – obsahuje skupiny nepřátelských jednotek, pokud počet skupin dosáhne 0 vyhrává hráč, každá skupina obsahuje:</w:t>
      </w:r>
    </w:p>
    <w:p w14:paraId="1DFDE37E" w14:textId="53234F7C" w:rsidR="002C48CD" w:rsidRPr="00D83ED0" w:rsidRDefault="002C48CD" w:rsidP="002C48CD">
      <w:pPr>
        <w:pStyle w:val="Odstavecseseznamem"/>
        <w:numPr>
          <w:ilvl w:val="2"/>
          <w:numId w:val="18"/>
        </w:numPr>
      </w:pPr>
      <w:r w:rsidRPr="00D83ED0">
        <w:t>Jednotky – pokud dosáhne počet jednotek 0, skupina se vymaže</w:t>
      </w:r>
    </w:p>
    <w:p w14:paraId="4823592C" w14:textId="5D7CADE5" w:rsidR="002C48CD" w:rsidRPr="00D83ED0" w:rsidRDefault="002C48CD" w:rsidP="002C48CD">
      <w:pPr>
        <w:pStyle w:val="Odstavecseseznamem"/>
        <w:numPr>
          <w:ilvl w:val="2"/>
          <w:numId w:val="18"/>
        </w:numPr>
      </w:pPr>
      <w:r w:rsidRPr="00D83ED0">
        <w:t>TL a BR – těmito markery lze vymezit menší území</w:t>
      </w:r>
      <w:r w:rsidR="008B14F1">
        <w:t>,</w:t>
      </w:r>
      <w:r w:rsidRPr="00D83ED0">
        <w:t xml:space="preserve"> než je hrací plán a tím určit teritorium dané skupiny</w:t>
      </w:r>
    </w:p>
    <w:p w14:paraId="13598854" w14:textId="48D9FB78" w:rsidR="00DC74C8" w:rsidRPr="00D83ED0" w:rsidRDefault="00DC74C8" w:rsidP="002C48CD">
      <w:pPr>
        <w:pStyle w:val="Odstavecseseznamem"/>
        <w:numPr>
          <w:ilvl w:val="2"/>
          <w:numId w:val="18"/>
        </w:numPr>
      </w:pPr>
      <w:r w:rsidRPr="00D83ED0">
        <w:t xml:space="preserve">Skupina se dá nastavit pomocí parametrů </w:t>
      </w:r>
      <w:proofErr w:type="spellStart"/>
      <w:r w:rsidRPr="00D83ED0">
        <w:t>WaitTime</w:t>
      </w:r>
      <w:proofErr w:type="spellEnd"/>
      <w:r w:rsidRPr="00D83ED0">
        <w:t xml:space="preserve"> a </w:t>
      </w:r>
      <w:proofErr w:type="spellStart"/>
      <w:r w:rsidRPr="00D83ED0">
        <w:t>ArrivalPrecision</w:t>
      </w:r>
      <w:proofErr w:type="spellEnd"/>
    </w:p>
    <w:p w14:paraId="20EC237F" w14:textId="64BF0A84" w:rsidR="008520FC" w:rsidRPr="00D83ED0" w:rsidRDefault="008520FC" w:rsidP="008520FC">
      <w:pPr>
        <w:pStyle w:val="Odstavecseseznamem"/>
        <w:numPr>
          <w:ilvl w:val="1"/>
          <w:numId w:val="18"/>
        </w:numPr>
      </w:pPr>
      <w:r w:rsidRPr="00D83ED0">
        <w:t>#</w:t>
      </w:r>
      <w:proofErr w:type="spellStart"/>
      <w:r w:rsidRPr="00D83ED0">
        <w:t>PermaDeath</w:t>
      </w:r>
      <w:proofErr w:type="spellEnd"/>
      <w:r w:rsidRPr="00D83ED0">
        <w:t xml:space="preserve"> – trvale mrtvé jednotky, slouží pouze jako úschovna</w:t>
      </w:r>
    </w:p>
    <w:p w14:paraId="10035A80" w14:textId="76D229F1" w:rsidR="0040521A" w:rsidRPr="00D83ED0" w:rsidRDefault="0040521A" w:rsidP="0040521A">
      <w:pPr>
        <w:pStyle w:val="Odstavecseseznamem"/>
        <w:numPr>
          <w:ilvl w:val="0"/>
          <w:numId w:val="18"/>
        </w:numPr>
      </w:pPr>
      <w:proofErr w:type="spellStart"/>
      <w:r w:rsidRPr="00D83ED0">
        <w:t>EventSystem</w:t>
      </w:r>
      <w:proofErr w:type="spellEnd"/>
      <w:r w:rsidRPr="00D83ED0">
        <w:t xml:space="preserve"> – umožňuje konání input eventů pro UI elementy</w:t>
      </w:r>
    </w:p>
    <w:p w14:paraId="77A00273" w14:textId="060E02A0" w:rsidR="00B23035" w:rsidRPr="00D83ED0" w:rsidRDefault="00B23035" w:rsidP="00B23035"/>
    <w:p w14:paraId="4ABD198F" w14:textId="2C740087" w:rsidR="00B23035" w:rsidRPr="00D83ED0" w:rsidRDefault="00B23035" w:rsidP="00B23035">
      <w:r w:rsidRPr="00D83ED0">
        <w:t>Zbytek úrovně je pouze pro vzhled</w:t>
      </w:r>
      <w:r w:rsidR="008B14F1">
        <w:t>,</w:t>
      </w:r>
      <w:r w:rsidRPr="00D83ED0">
        <w:t xml:space="preserve"> a tudíž není nutné dodržovat žádnou strukturu. Je možné přidat pasti a </w:t>
      </w:r>
      <w:proofErr w:type="spellStart"/>
      <w:r w:rsidRPr="00D83ED0">
        <w:t>collidery</w:t>
      </w:r>
      <w:proofErr w:type="spellEnd"/>
      <w:r w:rsidRPr="00D83ED0">
        <w:t>. Ty zaj</w:t>
      </w:r>
      <w:r w:rsidR="00661D52">
        <w:t>i</w:t>
      </w:r>
      <w:r w:rsidRPr="00D83ED0">
        <w:t>stí že jednotky nebudou chodit například přes budovy.</w:t>
      </w:r>
    </w:p>
    <w:p w14:paraId="60198FE9" w14:textId="50E236DB" w:rsidR="007E3D61" w:rsidRPr="00D83ED0" w:rsidRDefault="007E3D61" w:rsidP="00C61BA2">
      <w:pPr>
        <w:ind w:left="360"/>
        <w:rPr>
          <w:sz w:val="28"/>
          <w:szCs w:val="28"/>
        </w:rPr>
      </w:pPr>
    </w:p>
    <w:p w14:paraId="24F170A0" w14:textId="77777777" w:rsidR="00170470" w:rsidRPr="00D83ED0" w:rsidRDefault="00170470" w:rsidP="00C61BA2">
      <w:pPr>
        <w:ind w:left="360"/>
        <w:rPr>
          <w:sz w:val="28"/>
          <w:szCs w:val="28"/>
        </w:rPr>
      </w:pPr>
    </w:p>
    <w:p w14:paraId="598ECEB9" w14:textId="77777777" w:rsidR="00DA66E1" w:rsidRPr="00D83ED0" w:rsidRDefault="00DA66E1">
      <w:pPr>
        <w:rPr>
          <w:sz w:val="16"/>
          <w:szCs w:val="16"/>
        </w:rPr>
      </w:pPr>
      <w:r w:rsidRPr="00D83ED0">
        <w:rPr>
          <w:sz w:val="16"/>
          <w:szCs w:val="16"/>
        </w:rPr>
        <w:br w:type="page"/>
      </w:r>
    </w:p>
    <w:p w14:paraId="6EC039EC" w14:textId="55C05CEF" w:rsidR="00DA66E1" w:rsidRPr="00D83ED0" w:rsidRDefault="003017D5" w:rsidP="00D87CDE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B068065" wp14:editId="4F4D8B35">
            <wp:simplePos x="0" y="0"/>
            <wp:positionH relativeFrom="column">
              <wp:posOffset>5038725</wp:posOffset>
            </wp:positionH>
            <wp:positionV relativeFrom="paragraph">
              <wp:posOffset>142240</wp:posOffset>
            </wp:positionV>
            <wp:extent cx="1790700" cy="1884680"/>
            <wp:effectExtent l="0" t="0" r="0" b="1270"/>
            <wp:wrapTight wrapText="bothSides">
              <wp:wrapPolygon edited="0">
                <wp:start x="0" y="0"/>
                <wp:lineTo x="0" y="21396"/>
                <wp:lineTo x="21370" y="21396"/>
                <wp:lineTo x="21370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6E1" w:rsidRPr="00D83ED0">
        <w:rPr>
          <w:sz w:val="28"/>
          <w:szCs w:val="28"/>
        </w:rPr>
        <w:t>Přidání jednotky</w:t>
      </w:r>
    </w:p>
    <w:p w14:paraId="0FF6EE7C" w14:textId="52E5D244" w:rsidR="00DA66E1" w:rsidRPr="00D83ED0" w:rsidRDefault="00DA66E1" w:rsidP="00D87CDE">
      <w:r w:rsidRPr="00D83ED0">
        <w:t>Pokud chceme přidat jednotku, musíme vytvořit minimálně 2 varianty. V ideálním případě přidání by byla vytvořena nepřátelská jednotka, hráčská jednotka a ostříhaná jednotka všechny jedné úrovně. Lze ale vynechat nepřátelskou variantu</w:t>
      </w:r>
      <w:r w:rsidR="00661D52">
        <w:t>,</w:t>
      </w:r>
      <w:r w:rsidRPr="00D83ED0">
        <w:t xml:space="preserve"> a tak vznikne jednotka, kterou lze získat </w:t>
      </w:r>
      <w:proofErr w:type="spellStart"/>
      <w:r w:rsidRPr="00D83ED0">
        <w:t>mergem</w:t>
      </w:r>
      <w:proofErr w:type="spellEnd"/>
      <w:r w:rsidRPr="00D83ED0">
        <w:t>, ale nelze získat konverzí.</w:t>
      </w:r>
    </w:p>
    <w:p w14:paraId="48E78C5A" w14:textId="2A0E5041" w:rsidR="00996129" w:rsidRPr="00D83ED0" w:rsidRDefault="00996129" w:rsidP="00D87CDE">
      <w:r w:rsidRPr="00D83ED0">
        <w:t>Následují kroky, které je nutné následovat, pokud chcete přidat novou jednotku:</w:t>
      </w:r>
    </w:p>
    <w:p w14:paraId="1478FA58" w14:textId="426F12B3" w:rsidR="00996129" w:rsidRPr="00D83ED0" w:rsidRDefault="00996129" w:rsidP="00D87CDE">
      <w:pPr>
        <w:rPr>
          <w:u w:val="single"/>
        </w:rPr>
      </w:pPr>
      <w:r w:rsidRPr="00D83ED0">
        <w:rPr>
          <w:u w:val="single"/>
        </w:rPr>
        <w:t>Hráčská jednotka</w:t>
      </w:r>
    </w:p>
    <w:p w14:paraId="17A0F2DE" w14:textId="22C61ABF" w:rsidR="00996129" w:rsidRPr="00D83ED0" w:rsidRDefault="00996129" w:rsidP="00996129">
      <w:pPr>
        <w:pStyle w:val="Odstavecseseznamem"/>
        <w:numPr>
          <w:ilvl w:val="0"/>
          <w:numId w:val="19"/>
        </w:numPr>
      </w:pPr>
      <w:r w:rsidRPr="00D83ED0">
        <w:t xml:space="preserve">Vytvořte kopii jedné z jednotek ve složce </w:t>
      </w:r>
      <w:r w:rsidRPr="00D83ED0">
        <w:rPr>
          <w:i/>
          <w:iCs/>
        </w:rPr>
        <w:t xml:space="preserve">Unit </w:t>
      </w:r>
      <w:proofErr w:type="spellStart"/>
      <w:proofErr w:type="gramStart"/>
      <w:r w:rsidRPr="00D83ED0">
        <w:rPr>
          <w:i/>
          <w:iCs/>
        </w:rPr>
        <w:t>Prefabs</w:t>
      </w:r>
      <w:proofErr w:type="spellEnd"/>
      <w:r w:rsidRPr="00D83ED0">
        <w:rPr>
          <w:i/>
          <w:iCs/>
        </w:rPr>
        <w:t xml:space="preserve"> &gt;</w:t>
      </w:r>
      <w:proofErr w:type="gramEnd"/>
      <w:r w:rsidRPr="00D83ED0">
        <w:rPr>
          <w:i/>
          <w:iCs/>
        </w:rPr>
        <w:t xml:space="preserve"> </w:t>
      </w:r>
      <w:proofErr w:type="spellStart"/>
      <w:r w:rsidRPr="00D83ED0">
        <w:rPr>
          <w:i/>
          <w:iCs/>
        </w:rPr>
        <w:t>Player</w:t>
      </w:r>
      <w:proofErr w:type="spellEnd"/>
      <w:r w:rsidRPr="00D83ED0">
        <w:rPr>
          <w:i/>
          <w:iCs/>
        </w:rPr>
        <w:t xml:space="preserve"> &gt;</w:t>
      </w:r>
      <w:r w:rsidR="00713BE6" w:rsidRPr="00D83ED0">
        <w:rPr>
          <w:i/>
          <w:iCs/>
        </w:rPr>
        <w:t xml:space="preserve"> </w:t>
      </w:r>
      <w:r w:rsidRPr="00D83ED0">
        <w:rPr>
          <w:i/>
          <w:iCs/>
        </w:rPr>
        <w:t xml:space="preserve">BOIDS </w:t>
      </w:r>
      <w:proofErr w:type="spellStart"/>
      <w:r w:rsidRPr="00D83ED0">
        <w:rPr>
          <w:i/>
          <w:iCs/>
        </w:rPr>
        <w:t>units</w:t>
      </w:r>
      <w:proofErr w:type="spellEnd"/>
    </w:p>
    <w:p w14:paraId="7D6DE3EE" w14:textId="316349F6" w:rsidR="00996129" w:rsidRPr="00D83ED0" w:rsidRDefault="00996129" w:rsidP="00996129">
      <w:pPr>
        <w:pStyle w:val="Odstavecseseznamem"/>
        <w:numPr>
          <w:ilvl w:val="0"/>
          <w:numId w:val="19"/>
        </w:numPr>
      </w:pPr>
      <w:r w:rsidRPr="00D83ED0">
        <w:t>Zaveďte veškeré změny</w:t>
      </w:r>
    </w:p>
    <w:p w14:paraId="5B71D56A" w14:textId="231DFEAA" w:rsidR="00996129" w:rsidRPr="00D83ED0" w:rsidRDefault="003017D5" w:rsidP="00996129">
      <w:pPr>
        <w:pStyle w:val="Odstavecseseznamem"/>
        <w:numPr>
          <w:ilvl w:val="1"/>
          <w:numId w:val="19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A698FE7" wp14:editId="007062A6">
            <wp:simplePos x="0" y="0"/>
            <wp:positionH relativeFrom="column">
              <wp:posOffset>5019675</wp:posOffset>
            </wp:positionH>
            <wp:positionV relativeFrom="paragraph">
              <wp:posOffset>30480</wp:posOffset>
            </wp:positionV>
            <wp:extent cx="1857375" cy="2244725"/>
            <wp:effectExtent l="0" t="0" r="9525" b="3175"/>
            <wp:wrapTight wrapText="bothSides">
              <wp:wrapPolygon edited="0">
                <wp:start x="0" y="0"/>
                <wp:lineTo x="0" y="21447"/>
                <wp:lineTo x="21489" y="21447"/>
                <wp:lineTo x="21489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129" w:rsidRPr="00D83ED0">
        <w:t>Model</w:t>
      </w:r>
    </w:p>
    <w:p w14:paraId="44F198F8" w14:textId="52E12A3B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Změnit texturu</w:t>
      </w:r>
    </w:p>
    <w:p w14:paraId="11E05195" w14:textId="26D6D756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Změnit texturu ruky</w:t>
      </w:r>
    </w:p>
    <w:p w14:paraId="033951A4" w14:textId="320111D9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Změnit efekt spreje/jiného zdroje barvy</w:t>
      </w:r>
    </w:p>
    <w:p w14:paraId="08D8CFAC" w14:textId="54977807" w:rsidR="00996129" w:rsidRPr="00D83ED0" w:rsidRDefault="00996129" w:rsidP="00996129">
      <w:pPr>
        <w:pStyle w:val="Odstavecseseznamem"/>
        <w:numPr>
          <w:ilvl w:val="1"/>
          <w:numId w:val="19"/>
        </w:numPr>
      </w:pPr>
      <w:r w:rsidRPr="00D83ED0">
        <w:t>Statistiky</w:t>
      </w:r>
    </w:p>
    <w:p w14:paraId="51E493D0" w14:textId="52101645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Maximální životy</w:t>
      </w:r>
    </w:p>
    <w:p w14:paraId="7A278527" w14:textId="473ECCC3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Útočná síla</w:t>
      </w:r>
    </w:p>
    <w:p w14:paraId="4F42424F" w14:textId="5822C284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Interval útoku</w:t>
      </w:r>
    </w:p>
    <w:p w14:paraId="37AE63BD" w14:textId="3235F859" w:rsidR="00996129" w:rsidRPr="00D83ED0" w:rsidRDefault="00996129" w:rsidP="00996129">
      <w:pPr>
        <w:pStyle w:val="Odstavecseseznamem"/>
        <w:numPr>
          <w:ilvl w:val="1"/>
          <w:numId w:val="19"/>
        </w:numPr>
      </w:pPr>
      <w:r w:rsidRPr="00D83ED0">
        <w:t>Pohyb</w:t>
      </w:r>
    </w:p>
    <w:p w14:paraId="64FD62B4" w14:textId="355F178E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Rychlost</w:t>
      </w:r>
    </w:p>
    <w:p w14:paraId="07248643" w14:textId="4102DFA2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Hranice, kam jednotka může</w:t>
      </w:r>
    </w:p>
    <w:p w14:paraId="0B5B8477" w14:textId="77CAD13C" w:rsidR="00996129" w:rsidRPr="00D83ED0" w:rsidRDefault="00996129" w:rsidP="00996129">
      <w:pPr>
        <w:pStyle w:val="Odstavecseseznamem"/>
        <w:numPr>
          <w:ilvl w:val="2"/>
          <w:numId w:val="19"/>
        </w:numPr>
      </w:pPr>
      <w:r w:rsidRPr="00D83ED0">
        <w:t>Nedoporučuj</w:t>
      </w:r>
      <w:r w:rsidR="005D7A80">
        <w:t>i</w:t>
      </w:r>
      <w:r w:rsidRPr="00D83ED0">
        <w:t xml:space="preserve"> upravovat žádné koeficienty v BOIDS skriptu</w:t>
      </w:r>
    </w:p>
    <w:p w14:paraId="7795AC4E" w14:textId="1FFB8BEE" w:rsidR="0007246A" w:rsidRPr="00D83ED0" w:rsidRDefault="0007246A" w:rsidP="0007246A">
      <w:pPr>
        <w:pStyle w:val="Odstavecseseznamem"/>
        <w:numPr>
          <w:ilvl w:val="0"/>
          <w:numId w:val="19"/>
        </w:numPr>
      </w:pPr>
      <w:proofErr w:type="spellStart"/>
      <w:r w:rsidRPr="00D83ED0">
        <w:t>Prefab</w:t>
      </w:r>
      <w:proofErr w:type="spellEnd"/>
      <w:r w:rsidRPr="00D83ED0">
        <w:t xml:space="preserve"> nové jednotky zaveďte do </w:t>
      </w:r>
      <w:r w:rsidRPr="00D83ED0">
        <w:rPr>
          <w:i/>
          <w:iCs/>
        </w:rPr>
        <w:t>#</w:t>
      </w:r>
      <w:proofErr w:type="spellStart"/>
      <w:r w:rsidRPr="00D83ED0">
        <w:rPr>
          <w:i/>
          <w:iCs/>
        </w:rPr>
        <w:t>UnitAuthority</w:t>
      </w:r>
      <w:proofErr w:type="spellEnd"/>
      <w:r w:rsidRPr="00D83ED0">
        <w:t xml:space="preserve"> objektu ve scéně </w:t>
      </w:r>
      <w:r w:rsidRPr="00D83ED0">
        <w:rPr>
          <w:i/>
          <w:iCs/>
        </w:rPr>
        <w:t>Level1</w:t>
      </w:r>
    </w:p>
    <w:p w14:paraId="23FBDBEE" w14:textId="2E4760C8" w:rsidR="00EB6AA8" w:rsidRPr="00D83ED0" w:rsidRDefault="00BE27AE" w:rsidP="0007246A">
      <w:pPr>
        <w:pStyle w:val="Odstavecseseznamem"/>
        <w:numPr>
          <w:ilvl w:val="0"/>
          <w:numId w:val="19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5BDA5A3" wp14:editId="4E53628D">
            <wp:simplePos x="0" y="0"/>
            <wp:positionH relativeFrom="margin">
              <wp:posOffset>4988560</wp:posOffset>
            </wp:positionH>
            <wp:positionV relativeFrom="paragraph">
              <wp:posOffset>78105</wp:posOffset>
            </wp:positionV>
            <wp:extent cx="1898650" cy="5181600"/>
            <wp:effectExtent l="0" t="0" r="6350" b="0"/>
            <wp:wrapThrough wrapText="bothSides">
              <wp:wrapPolygon edited="0">
                <wp:start x="0" y="0"/>
                <wp:lineTo x="0" y="21521"/>
                <wp:lineTo x="21456" y="21521"/>
                <wp:lineTo x="21456" y="0"/>
                <wp:lineTo x="0" y="0"/>
              </wp:wrapPolygon>
            </wp:wrapThrough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058" w:rsidRPr="00D83ED0">
        <w:t xml:space="preserve">Ve scéně </w:t>
      </w:r>
      <w:proofErr w:type="spellStart"/>
      <w:r w:rsidR="00C90058" w:rsidRPr="00D83ED0">
        <w:t>Merge</w:t>
      </w:r>
      <w:proofErr w:type="spellEnd"/>
      <w:r w:rsidR="00C90058" w:rsidRPr="00D83ED0">
        <w:t xml:space="preserve"> je nutné zavést ještě dvě úpravy</w:t>
      </w:r>
    </w:p>
    <w:p w14:paraId="186F4FBB" w14:textId="5F7ABA5E" w:rsidR="00C90058" w:rsidRPr="00D83ED0" w:rsidRDefault="00C90058" w:rsidP="0007246A">
      <w:pPr>
        <w:pStyle w:val="Odstavecseseznamem"/>
        <w:numPr>
          <w:ilvl w:val="0"/>
          <w:numId w:val="19"/>
        </w:numPr>
      </w:pPr>
      <w:r w:rsidRPr="00D83ED0">
        <w:t xml:space="preserve">Ve složce </w:t>
      </w:r>
      <w:proofErr w:type="spellStart"/>
      <w:proofErr w:type="gramStart"/>
      <w:r w:rsidRPr="00D83ED0">
        <w:rPr>
          <w:i/>
          <w:iCs/>
        </w:rPr>
        <w:t>Assets</w:t>
      </w:r>
      <w:proofErr w:type="spellEnd"/>
      <w:r w:rsidRPr="00D83ED0">
        <w:rPr>
          <w:i/>
          <w:iCs/>
        </w:rPr>
        <w:t xml:space="preserve"> &gt;</w:t>
      </w:r>
      <w:proofErr w:type="gramEnd"/>
      <w:r w:rsidRPr="00D83ED0">
        <w:rPr>
          <w:i/>
          <w:iCs/>
        </w:rPr>
        <w:t xml:space="preserve"> </w:t>
      </w:r>
      <w:proofErr w:type="spellStart"/>
      <w:r w:rsidRPr="00D83ED0">
        <w:rPr>
          <w:i/>
          <w:iCs/>
        </w:rPr>
        <w:t>Tiles</w:t>
      </w:r>
      <w:proofErr w:type="spellEnd"/>
      <w:r w:rsidRPr="00D83ED0">
        <w:t xml:space="preserve"> je nutné vytvořit kopii libovolné jednotky a nahradit sprite vzhledem nové jednotky</w:t>
      </w:r>
    </w:p>
    <w:p w14:paraId="49637736" w14:textId="5A7163F6" w:rsidR="00207E07" w:rsidRPr="00D83ED0" w:rsidRDefault="00207E07" w:rsidP="0007246A">
      <w:pPr>
        <w:pStyle w:val="Odstavecseseznamem"/>
        <w:numPr>
          <w:ilvl w:val="0"/>
          <w:numId w:val="19"/>
        </w:numPr>
      </w:pPr>
      <w:r w:rsidRPr="00D83ED0">
        <w:t xml:space="preserve">Tento </w:t>
      </w:r>
      <w:proofErr w:type="spellStart"/>
      <w:r w:rsidRPr="00D83ED0">
        <w:t>asset</w:t>
      </w:r>
      <w:proofErr w:type="spellEnd"/>
      <w:r w:rsidRPr="00D83ED0">
        <w:t xml:space="preserve"> zaveďte to skriptu </w:t>
      </w:r>
      <w:proofErr w:type="spellStart"/>
      <w:r w:rsidRPr="00D83ED0">
        <w:rPr>
          <w:i/>
          <w:iCs/>
        </w:rPr>
        <w:t>Merge_init</w:t>
      </w:r>
      <w:proofErr w:type="spellEnd"/>
      <w:r w:rsidRPr="00D83ED0">
        <w:t xml:space="preserve"> na objektu </w:t>
      </w:r>
      <w:proofErr w:type="spellStart"/>
      <w:r w:rsidRPr="00D83ED0">
        <w:rPr>
          <w:i/>
          <w:iCs/>
        </w:rPr>
        <w:t>Merge</w:t>
      </w:r>
      <w:proofErr w:type="spellEnd"/>
      <w:r w:rsidRPr="00D83ED0">
        <w:rPr>
          <w:i/>
          <w:iCs/>
        </w:rPr>
        <w:t xml:space="preserve"> </w:t>
      </w:r>
      <w:proofErr w:type="spellStart"/>
      <w:r w:rsidRPr="00D83ED0">
        <w:rPr>
          <w:i/>
          <w:iCs/>
        </w:rPr>
        <w:t>engine</w:t>
      </w:r>
      <w:proofErr w:type="spellEnd"/>
      <w:r w:rsidRPr="00D83ED0">
        <w:t xml:space="preserve"> ve scéně </w:t>
      </w:r>
      <w:proofErr w:type="spellStart"/>
      <w:r w:rsidRPr="00D83ED0">
        <w:t>Merge</w:t>
      </w:r>
      <w:proofErr w:type="spellEnd"/>
      <w:r w:rsidRPr="00D83ED0">
        <w:t xml:space="preserve"> a také do skriptu</w:t>
      </w:r>
      <w:r w:rsidRPr="00D83ED0">
        <w:rPr>
          <w:i/>
          <w:iCs/>
        </w:rPr>
        <w:t xml:space="preserve"> </w:t>
      </w:r>
      <w:proofErr w:type="spellStart"/>
      <w:r w:rsidRPr="00D83ED0">
        <w:rPr>
          <w:i/>
          <w:iCs/>
        </w:rPr>
        <w:t>Merge_dragNdrop</w:t>
      </w:r>
      <w:proofErr w:type="spellEnd"/>
      <w:r w:rsidRPr="00D83ED0">
        <w:rPr>
          <w:i/>
          <w:iCs/>
        </w:rPr>
        <w:t xml:space="preserve"> </w:t>
      </w:r>
      <w:r w:rsidRPr="00D83ED0">
        <w:t>na stejném objektu</w:t>
      </w:r>
    </w:p>
    <w:p w14:paraId="4F179A30" w14:textId="5762F3DE" w:rsidR="00207E07" w:rsidRPr="00D83ED0" w:rsidRDefault="00207E07" w:rsidP="0007246A">
      <w:pPr>
        <w:pStyle w:val="Odstavecseseznamem"/>
        <w:numPr>
          <w:ilvl w:val="0"/>
          <w:numId w:val="19"/>
        </w:numPr>
      </w:pPr>
      <w:r w:rsidRPr="00D83ED0">
        <w:t xml:space="preserve">Posledním krokem je vytvoření </w:t>
      </w:r>
      <w:proofErr w:type="spellStart"/>
      <w:r w:rsidRPr="00D83ED0">
        <w:t>assetu</w:t>
      </w:r>
      <w:proofErr w:type="spellEnd"/>
      <w:r w:rsidRPr="00D83ED0">
        <w:t xml:space="preserve"> </w:t>
      </w:r>
      <w:r w:rsidRPr="00D83ED0">
        <w:rPr>
          <w:i/>
          <w:iCs/>
        </w:rPr>
        <w:t>Drag u5</w:t>
      </w:r>
      <w:r w:rsidRPr="00D83ED0">
        <w:t xml:space="preserve"> kopírováním z </w:t>
      </w:r>
      <w:r w:rsidRPr="00D83ED0">
        <w:rPr>
          <w:i/>
          <w:iCs/>
        </w:rPr>
        <w:t>Drag u4</w:t>
      </w:r>
      <w:r w:rsidRPr="00D83ED0">
        <w:t xml:space="preserve"> a nahrazením spritu na vzhled nové jednotky, následně tento </w:t>
      </w:r>
      <w:proofErr w:type="spellStart"/>
      <w:r w:rsidRPr="00D83ED0">
        <w:t>asset</w:t>
      </w:r>
      <w:proofErr w:type="spellEnd"/>
      <w:r w:rsidRPr="00D83ED0">
        <w:t xml:space="preserve"> přiřaďte na správné místo ve skriptu </w:t>
      </w:r>
      <w:proofErr w:type="spellStart"/>
      <w:r w:rsidRPr="00D83ED0">
        <w:rPr>
          <w:i/>
          <w:iCs/>
        </w:rPr>
        <w:t>Merge_dragNdrop</w:t>
      </w:r>
      <w:proofErr w:type="spellEnd"/>
    </w:p>
    <w:p w14:paraId="21189C1F" w14:textId="30B50C03" w:rsidR="00713BE6" w:rsidRPr="00D83ED0" w:rsidRDefault="00713BE6" w:rsidP="00713BE6">
      <w:pPr>
        <w:rPr>
          <w:u w:val="single"/>
        </w:rPr>
      </w:pPr>
      <w:r w:rsidRPr="00D83ED0">
        <w:rPr>
          <w:u w:val="single"/>
        </w:rPr>
        <w:t>Oholená jednotka</w:t>
      </w:r>
    </w:p>
    <w:p w14:paraId="6306A514" w14:textId="7F39D351" w:rsidR="00713BE6" w:rsidRPr="00D83ED0" w:rsidRDefault="00713BE6" w:rsidP="00713BE6">
      <w:pPr>
        <w:pStyle w:val="Odstavecseseznamem"/>
        <w:numPr>
          <w:ilvl w:val="0"/>
          <w:numId w:val="20"/>
        </w:numPr>
      </w:pPr>
      <w:r w:rsidRPr="00D83ED0">
        <w:t xml:space="preserve">Vytvořte kopii jedné z jednotek ve složce </w:t>
      </w:r>
      <w:r w:rsidRPr="00D83ED0">
        <w:rPr>
          <w:i/>
          <w:iCs/>
        </w:rPr>
        <w:t xml:space="preserve">Unit </w:t>
      </w:r>
      <w:proofErr w:type="spellStart"/>
      <w:proofErr w:type="gramStart"/>
      <w:r w:rsidRPr="00D83ED0">
        <w:rPr>
          <w:i/>
          <w:iCs/>
        </w:rPr>
        <w:t>Prefabs</w:t>
      </w:r>
      <w:proofErr w:type="spellEnd"/>
      <w:r w:rsidRPr="00D83ED0">
        <w:rPr>
          <w:i/>
          <w:iCs/>
        </w:rPr>
        <w:t xml:space="preserve"> &gt;</w:t>
      </w:r>
      <w:proofErr w:type="gramEnd"/>
      <w:r w:rsidRPr="00D83ED0">
        <w:rPr>
          <w:i/>
          <w:iCs/>
        </w:rPr>
        <w:t xml:space="preserve"> </w:t>
      </w:r>
      <w:proofErr w:type="spellStart"/>
      <w:r w:rsidRPr="00D83ED0">
        <w:rPr>
          <w:i/>
          <w:iCs/>
        </w:rPr>
        <w:t>Dead</w:t>
      </w:r>
      <w:proofErr w:type="spellEnd"/>
    </w:p>
    <w:p w14:paraId="2408F16E" w14:textId="4B73902B" w:rsidR="00713BE6" w:rsidRPr="00D83ED0" w:rsidRDefault="00713BE6" w:rsidP="00713BE6">
      <w:pPr>
        <w:pStyle w:val="Odstavecseseznamem"/>
        <w:numPr>
          <w:ilvl w:val="0"/>
          <w:numId w:val="20"/>
        </w:numPr>
      </w:pPr>
      <w:r w:rsidRPr="00D83ED0">
        <w:t>Změňte sprite na požadovaný vzhled</w:t>
      </w:r>
    </w:p>
    <w:p w14:paraId="61151668" w14:textId="52314CF3" w:rsidR="00713BE6" w:rsidRPr="00D83ED0" w:rsidRDefault="00713BE6" w:rsidP="00713BE6">
      <w:pPr>
        <w:pStyle w:val="Odstavecseseznamem"/>
        <w:numPr>
          <w:ilvl w:val="0"/>
          <w:numId w:val="20"/>
        </w:numPr>
      </w:pPr>
      <w:r w:rsidRPr="00D83ED0">
        <w:t>Nahraďte stopu pláče specifickou pro tuto jednotku (nepovinné)</w:t>
      </w:r>
    </w:p>
    <w:p w14:paraId="2C9AA1BD" w14:textId="2D4E4204" w:rsidR="00713BE6" w:rsidRPr="00D83ED0" w:rsidRDefault="00BC1819" w:rsidP="00713BE6">
      <w:pPr>
        <w:pStyle w:val="Odstavecseseznamem"/>
        <w:numPr>
          <w:ilvl w:val="0"/>
          <w:numId w:val="20"/>
        </w:numPr>
      </w:pPr>
      <w:r w:rsidRPr="00D83ED0">
        <w:t xml:space="preserve">Zaveďte jednotku do objektu </w:t>
      </w:r>
      <w:r w:rsidRPr="00D83ED0">
        <w:rPr>
          <w:i/>
          <w:iCs/>
        </w:rPr>
        <w:t>#</w:t>
      </w:r>
      <w:proofErr w:type="spellStart"/>
      <w:r w:rsidRPr="00D83ED0">
        <w:rPr>
          <w:i/>
          <w:iCs/>
        </w:rPr>
        <w:t>UnitAuthority</w:t>
      </w:r>
      <w:proofErr w:type="spellEnd"/>
      <w:r w:rsidRPr="00D83ED0">
        <w:t xml:space="preserve"> objektu ve scéně </w:t>
      </w:r>
      <w:r w:rsidRPr="00D83ED0">
        <w:rPr>
          <w:i/>
          <w:iCs/>
        </w:rPr>
        <w:t>Level1</w:t>
      </w:r>
    </w:p>
    <w:p w14:paraId="348FF807" w14:textId="3F242FE0" w:rsidR="00BC1819" w:rsidRPr="00D83ED0" w:rsidRDefault="00BC1819" w:rsidP="00BC1819">
      <w:pPr>
        <w:rPr>
          <w:u w:val="single"/>
        </w:rPr>
      </w:pPr>
      <w:r w:rsidRPr="00D83ED0">
        <w:rPr>
          <w:u w:val="single"/>
        </w:rPr>
        <w:t>Nepřátelská jednotka</w:t>
      </w:r>
    </w:p>
    <w:p w14:paraId="2204CF77" w14:textId="50A13157" w:rsidR="00BC1819" w:rsidRPr="00D83ED0" w:rsidRDefault="00BC1819" w:rsidP="00BC1819">
      <w:pPr>
        <w:pStyle w:val="Odstavecseseznamem"/>
        <w:numPr>
          <w:ilvl w:val="0"/>
          <w:numId w:val="22"/>
        </w:numPr>
      </w:pPr>
      <w:r w:rsidRPr="00D83ED0">
        <w:t xml:space="preserve">Vytvořte kopii jedné z jednotek ve složce </w:t>
      </w:r>
      <w:r w:rsidRPr="00D83ED0">
        <w:rPr>
          <w:i/>
          <w:iCs/>
        </w:rPr>
        <w:t xml:space="preserve">Unit </w:t>
      </w:r>
      <w:proofErr w:type="spellStart"/>
      <w:proofErr w:type="gramStart"/>
      <w:r w:rsidRPr="00D83ED0">
        <w:rPr>
          <w:i/>
          <w:iCs/>
        </w:rPr>
        <w:t>Prefabs</w:t>
      </w:r>
      <w:proofErr w:type="spellEnd"/>
      <w:r w:rsidRPr="00D83ED0">
        <w:rPr>
          <w:i/>
          <w:iCs/>
        </w:rPr>
        <w:t xml:space="preserve"> &gt;</w:t>
      </w:r>
      <w:proofErr w:type="gramEnd"/>
      <w:r w:rsidRPr="00D83ED0">
        <w:rPr>
          <w:i/>
          <w:iCs/>
        </w:rPr>
        <w:t xml:space="preserve"> </w:t>
      </w:r>
      <w:proofErr w:type="spellStart"/>
      <w:r w:rsidRPr="00D83ED0">
        <w:rPr>
          <w:i/>
          <w:iCs/>
        </w:rPr>
        <w:t>Enemy</w:t>
      </w:r>
      <w:proofErr w:type="spellEnd"/>
    </w:p>
    <w:p w14:paraId="6DBAF38F" w14:textId="3969F575" w:rsidR="00BC1819" w:rsidRPr="00D83ED0" w:rsidRDefault="00BC1819" w:rsidP="00BC1819">
      <w:pPr>
        <w:pStyle w:val="Odstavecseseznamem"/>
        <w:numPr>
          <w:ilvl w:val="0"/>
          <w:numId w:val="22"/>
        </w:numPr>
      </w:pPr>
      <w:r w:rsidRPr="00D83ED0">
        <w:t>Opakujte kroky 2 a 3 ze zavedení nové hráčské jednotky</w:t>
      </w:r>
    </w:p>
    <w:p w14:paraId="669191A7" w14:textId="2FBADD9C" w:rsidR="00DA66E1" w:rsidRDefault="00DA66E1" w:rsidP="00D87CDE">
      <w:pPr>
        <w:rPr>
          <w:sz w:val="28"/>
          <w:szCs w:val="28"/>
        </w:rPr>
      </w:pPr>
    </w:p>
    <w:p w14:paraId="2ED479EC" w14:textId="62B33812" w:rsidR="005273A7" w:rsidRDefault="005273A7" w:rsidP="00D87CDE">
      <w:pPr>
        <w:rPr>
          <w:sz w:val="28"/>
          <w:szCs w:val="28"/>
        </w:rPr>
      </w:pPr>
    </w:p>
    <w:p w14:paraId="0A4F93BA" w14:textId="29E30B35" w:rsidR="005273A7" w:rsidRDefault="005273A7" w:rsidP="00D87CDE">
      <w:pPr>
        <w:rPr>
          <w:sz w:val="28"/>
          <w:szCs w:val="28"/>
        </w:rPr>
      </w:pPr>
    </w:p>
    <w:p w14:paraId="0631B26B" w14:textId="3B967542" w:rsidR="005273A7" w:rsidRDefault="005273A7" w:rsidP="00D87CDE">
      <w:pPr>
        <w:rPr>
          <w:sz w:val="28"/>
          <w:szCs w:val="28"/>
        </w:rPr>
      </w:pPr>
    </w:p>
    <w:p w14:paraId="6BC0F3A6" w14:textId="77777777" w:rsidR="005273A7" w:rsidRPr="00D83ED0" w:rsidRDefault="005273A7" w:rsidP="00D87CDE">
      <w:pPr>
        <w:rPr>
          <w:sz w:val="28"/>
          <w:szCs w:val="28"/>
        </w:rPr>
      </w:pPr>
      <w:bookmarkStart w:id="0" w:name="_GoBack"/>
      <w:bookmarkEnd w:id="0"/>
    </w:p>
    <w:p w14:paraId="387F8935" w14:textId="798DACE6" w:rsidR="0016643B" w:rsidRPr="00D83ED0" w:rsidRDefault="00B1193A" w:rsidP="00D87CDE">
      <w:pPr>
        <w:rPr>
          <w:sz w:val="36"/>
          <w:szCs w:val="36"/>
        </w:rPr>
      </w:pPr>
      <w:r w:rsidRPr="00D83ED0">
        <w:rPr>
          <w:sz w:val="36"/>
          <w:szCs w:val="36"/>
        </w:rPr>
        <w:lastRenderedPageBreak/>
        <w:t>Nápady na budoucí vývoj</w:t>
      </w:r>
    </w:p>
    <w:p w14:paraId="7CE3BDC9" w14:textId="76D08A58" w:rsidR="00B1193A" w:rsidRPr="00D83ED0" w:rsidRDefault="00701A9C" w:rsidP="00D87CDE">
      <w:r w:rsidRPr="00D83ED0">
        <w:t>Kromě možnosti jednoduše přidávat další úrovně a jednotky je zde ještě několik mechanik, které nejsou potřeba pro plně funkční hru, avšak by bylo zajímavé jejich přidání.</w:t>
      </w:r>
    </w:p>
    <w:p w14:paraId="39583FF7" w14:textId="1F7D51C0" w:rsidR="00701A9C" w:rsidRPr="00D83ED0" w:rsidRDefault="00701A9C" w:rsidP="00701A9C">
      <w:pPr>
        <w:pStyle w:val="Odstavecseseznamem"/>
        <w:numPr>
          <w:ilvl w:val="0"/>
          <w:numId w:val="17"/>
        </w:numPr>
      </w:pPr>
      <w:r w:rsidRPr="00D83ED0">
        <w:t>Zacyklení příběhu přes další barvy vlasů</w:t>
      </w:r>
      <w:r w:rsidR="00E744DA" w:rsidRPr="00D83ED0">
        <w:t>:</w:t>
      </w:r>
    </w:p>
    <w:p w14:paraId="4D7BF0CD" w14:textId="74CC7509" w:rsidR="00701A9C" w:rsidRPr="00D83ED0" w:rsidRDefault="00701A9C" w:rsidP="00701A9C">
      <w:pPr>
        <w:pStyle w:val="Odstavecseseznamem"/>
        <w:numPr>
          <w:ilvl w:val="1"/>
          <w:numId w:val="17"/>
        </w:numPr>
      </w:pPr>
      <w:r w:rsidRPr="00D83ED0">
        <w:t>Náznak je již přítomný v posledním snímku příběhu na konci hry</w:t>
      </w:r>
    </w:p>
    <w:p w14:paraId="62B2D9DF" w14:textId="030F462F" w:rsidR="00701A9C" w:rsidRPr="00D83ED0" w:rsidRDefault="00701A9C" w:rsidP="00701A9C">
      <w:pPr>
        <w:pStyle w:val="Odstavecseseznamem"/>
        <w:numPr>
          <w:ilvl w:val="1"/>
          <w:numId w:val="17"/>
        </w:numPr>
      </w:pPr>
      <w:r w:rsidRPr="00D83ED0">
        <w:t>Po odehrání zelené barvy by mohla následovat modrá a jiné neobvyklé barvy, rozhodně bych nevyloučil ani hnědou, se kterou všechny postavy začínají.</w:t>
      </w:r>
    </w:p>
    <w:p w14:paraId="6B608756" w14:textId="5C6AAA2C" w:rsidR="00701A9C" w:rsidRPr="00D83ED0" w:rsidRDefault="00701A9C" w:rsidP="00701A9C">
      <w:pPr>
        <w:pStyle w:val="Odstavecseseznamem"/>
        <w:numPr>
          <w:ilvl w:val="1"/>
          <w:numId w:val="17"/>
        </w:numPr>
      </w:pPr>
      <w:r w:rsidRPr="00D83ED0">
        <w:t xml:space="preserve">Bylo by možné zavedení rouge </w:t>
      </w:r>
      <w:proofErr w:type="spellStart"/>
      <w:r w:rsidRPr="00D83ED0">
        <w:t>like</w:t>
      </w:r>
      <w:proofErr w:type="spellEnd"/>
      <w:r w:rsidRPr="00D83ED0">
        <w:t xml:space="preserve"> mechanik. Po dohrání hry by se mohla na další běh zvednout obtížnost a hráč by získal bonusy, které by mu pomohly projít snadněji.</w:t>
      </w:r>
    </w:p>
    <w:p w14:paraId="167B4FB1" w14:textId="5584CB5D" w:rsidR="00701A9C" w:rsidRPr="00D83ED0" w:rsidRDefault="009F2CF2" w:rsidP="00701A9C">
      <w:pPr>
        <w:pStyle w:val="Odstavecseseznamem"/>
        <w:numPr>
          <w:ilvl w:val="0"/>
          <w:numId w:val="17"/>
        </w:numPr>
      </w:pPr>
      <w:r w:rsidRPr="00D83ED0">
        <w:t>Procedurálně generované úrovně</w:t>
      </w:r>
    </w:p>
    <w:p w14:paraId="627A8D6B" w14:textId="045CA961" w:rsidR="009F2CF2" w:rsidRPr="00D83ED0" w:rsidRDefault="009F2CF2" w:rsidP="009F2CF2">
      <w:pPr>
        <w:pStyle w:val="Odstavecseseznamem"/>
        <w:numPr>
          <w:ilvl w:val="1"/>
          <w:numId w:val="17"/>
        </w:numPr>
      </w:pPr>
      <w:proofErr w:type="spellStart"/>
      <w:r w:rsidRPr="00D83ED0">
        <w:t>Assety</w:t>
      </w:r>
      <w:proofErr w:type="spellEnd"/>
      <w:r w:rsidRPr="00D83ED0">
        <w:t xml:space="preserve"> použ</w:t>
      </w:r>
      <w:r w:rsidR="00661D52">
        <w:t>i</w:t>
      </w:r>
      <w:r w:rsidRPr="00D83ED0">
        <w:t>té na stavbu úrovně vesnice a města jsou dlaždicové, tudíž by se úrovně mohly generovat automaticky a vždy jinak.</w:t>
      </w:r>
    </w:p>
    <w:p w14:paraId="0A0901E3" w14:textId="5038ED9F" w:rsidR="003609D4" w:rsidRPr="00D83ED0" w:rsidRDefault="003609D4" w:rsidP="003609D4">
      <w:pPr>
        <w:pStyle w:val="Odstavecseseznamem"/>
        <w:numPr>
          <w:ilvl w:val="0"/>
          <w:numId w:val="17"/>
        </w:numPr>
      </w:pPr>
      <w:r w:rsidRPr="00D83ED0">
        <w:t>Možnost přeskládat jednotky</w:t>
      </w:r>
    </w:p>
    <w:p w14:paraId="3300CA80" w14:textId="1C3E3AF2" w:rsidR="003609D4" w:rsidRPr="00D83ED0" w:rsidRDefault="003609D4" w:rsidP="003609D4">
      <w:pPr>
        <w:pStyle w:val="Odstavecseseznamem"/>
        <w:numPr>
          <w:ilvl w:val="1"/>
          <w:numId w:val="17"/>
        </w:numPr>
      </w:pPr>
      <w:r w:rsidRPr="00D83ED0">
        <w:t>První dvě strategie pohybu umožňovaly udržovat skupinu v určitém uspořádání</w:t>
      </w:r>
    </w:p>
    <w:p w14:paraId="36148566" w14:textId="3E9144DC" w:rsidR="003609D4" w:rsidRPr="00D83ED0" w:rsidRDefault="003609D4" w:rsidP="003609D4">
      <w:pPr>
        <w:pStyle w:val="Odstavecseseznamem"/>
        <w:numPr>
          <w:ilvl w:val="1"/>
          <w:numId w:val="17"/>
        </w:numPr>
      </w:pPr>
      <w:r w:rsidRPr="00D83ED0">
        <w:t>Toho by se dalo využít a umožnit hráči v </w:t>
      </w:r>
      <w:proofErr w:type="spellStart"/>
      <w:r w:rsidRPr="00D83ED0">
        <w:t>merge</w:t>
      </w:r>
      <w:proofErr w:type="spellEnd"/>
      <w:r w:rsidRPr="00D83ED0">
        <w:t xml:space="preserve"> fázi poskládat jednotky do vrstev</w:t>
      </w:r>
    </w:p>
    <w:p w14:paraId="660B8A2E" w14:textId="0B9811F3" w:rsidR="003609D4" w:rsidRPr="00D83ED0" w:rsidRDefault="003609D4" w:rsidP="003609D4">
      <w:pPr>
        <w:pStyle w:val="Odstavecseseznamem"/>
        <w:numPr>
          <w:ilvl w:val="1"/>
          <w:numId w:val="17"/>
        </w:numPr>
      </w:pPr>
      <w:r w:rsidRPr="00D83ED0">
        <w:t>Navíc by pomocí úpravy rychlosti jednotek šlo určit, které jednotky se budou držet vepředu pohybujícího se davu</w:t>
      </w:r>
    </w:p>
    <w:p w14:paraId="63F540A3" w14:textId="339595C7" w:rsidR="003609D4" w:rsidRPr="00D83ED0" w:rsidRDefault="003609D4" w:rsidP="003609D4">
      <w:pPr>
        <w:pStyle w:val="Odstavecseseznamem"/>
        <w:numPr>
          <w:ilvl w:val="0"/>
          <w:numId w:val="17"/>
        </w:numPr>
      </w:pPr>
      <w:r w:rsidRPr="00D83ED0">
        <w:t>Aktivně útočící jednotky</w:t>
      </w:r>
    </w:p>
    <w:p w14:paraId="2C677E1A" w14:textId="4CAD36BF" w:rsidR="003609D4" w:rsidRPr="00D83ED0" w:rsidRDefault="003609D4" w:rsidP="003609D4">
      <w:pPr>
        <w:pStyle w:val="Odstavecseseznamem"/>
        <w:numPr>
          <w:ilvl w:val="1"/>
          <w:numId w:val="17"/>
        </w:numPr>
      </w:pPr>
      <w:r w:rsidRPr="00D83ED0">
        <w:t>Aktuálně jednotka útočí pouze pokud je v dosahu nepřítele</w:t>
      </w:r>
    </w:p>
    <w:p w14:paraId="2C1A2431" w14:textId="3A6C7984" w:rsidR="003609D4" w:rsidRPr="00D83ED0" w:rsidRDefault="003609D4" w:rsidP="003609D4">
      <w:pPr>
        <w:pStyle w:val="Odstavecseseznamem"/>
        <w:numPr>
          <w:ilvl w:val="1"/>
          <w:numId w:val="17"/>
        </w:numPr>
      </w:pPr>
      <w:r w:rsidRPr="00D83ED0">
        <w:t>Útočení nemá žádný vliv na pohyb</w:t>
      </w:r>
    </w:p>
    <w:p w14:paraId="6E7E8F72" w14:textId="7CD537C0" w:rsidR="003609D4" w:rsidRPr="00D83ED0" w:rsidRDefault="003609D4" w:rsidP="003609D4">
      <w:pPr>
        <w:pStyle w:val="Odstavecseseznamem"/>
        <w:numPr>
          <w:ilvl w:val="1"/>
          <w:numId w:val="17"/>
        </w:numPr>
      </w:pPr>
      <w:r w:rsidRPr="00D83ED0">
        <w:t>Pro konzistentnější útoky by šla přidat „přitažlivost“ směrem k jednotce na kterou aktuálně útočí</w:t>
      </w:r>
    </w:p>
    <w:p w14:paraId="59205C62" w14:textId="3B757AF4" w:rsidR="00D83ED0" w:rsidRPr="00D83ED0" w:rsidRDefault="003609D4" w:rsidP="00D83ED0">
      <w:pPr>
        <w:pStyle w:val="Odstavecseseznamem"/>
        <w:numPr>
          <w:ilvl w:val="1"/>
          <w:numId w:val="17"/>
        </w:numPr>
      </w:pPr>
      <w:r w:rsidRPr="00D83ED0">
        <w:t>Takovou sílu by bylo samozřejmě možné převážit, aby šly dvě bojující jednotky odtrhnout</w:t>
      </w:r>
    </w:p>
    <w:sectPr w:rsidR="00D83ED0" w:rsidRPr="00D83ED0" w:rsidSect="00E966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C32"/>
    <w:multiLevelType w:val="hybridMultilevel"/>
    <w:tmpl w:val="B0EA79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B0515"/>
    <w:multiLevelType w:val="hybridMultilevel"/>
    <w:tmpl w:val="3CF277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A0ED4"/>
    <w:multiLevelType w:val="hybridMultilevel"/>
    <w:tmpl w:val="3BD85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F0C1F"/>
    <w:multiLevelType w:val="hybridMultilevel"/>
    <w:tmpl w:val="77AA2C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B1BBE"/>
    <w:multiLevelType w:val="hybridMultilevel"/>
    <w:tmpl w:val="12744F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C20F9"/>
    <w:multiLevelType w:val="hybridMultilevel"/>
    <w:tmpl w:val="5CBAC7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13B96"/>
    <w:multiLevelType w:val="hybridMultilevel"/>
    <w:tmpl w:val="53461EE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176C2"/>
    <w:multiLevelType w:val="hybridMultilevel"/>
    <w:tmpl w:val="91BC51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0057E"/>
    <w:multiLevelType w:val="hybridMultilevel"/>
    <w:tmpl w:val="E286DA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C5990"/>
    <w:multiLevelType w:val="hybridMultilevel"/>
    <w:tmpl w:val="500EA2E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B57C9"/>
    <w:multiLevelType w:val="hybridMultilevel"/>
    <w:tmpl w:val="287460A0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A8A0BB8"/>
    <w:multiLevelType w:val="hybridMultilevel"/>
    <w:tmpl w:val="692665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82002"/>
    <w:multiLevelType w:val="hybridMultilevel"/>
    <w:tmpl w:val="23D87D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B5F24"/>
    <w:multiLevelType w:val="hybridMultilevel"/>
    <w:tmpl w:val="617059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35F3D"/>
    <w:multiLevelType w:val="hybridMultilevel"/>
    <w:tmpl w:val="D3889B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822E7"/>
    <w:multiLevelType w:val="hybridMultilevel"/>
    <w:tmpl w:val="51EE8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647B25"/>
    <w:multiLevelType w:val="hybridMultilevel"/>
    <w:tmpl w:val="2B4453F8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70528BD"/>
    <w:multiLevelType w:val="hybridMultilevel"/>
    <w:tmpl w:val="3B92D684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BCA1160"/>
    <w:multiLevelType w:val="hybridMultilevel"/>
    <w:tmpl w:val="68CE177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24E55"/>
    <w:multiLevelType w:val="hybridMultilevel"/>
    <w:tmpl w:val="CD804A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C1F8B"/>
    <w:multiLevelType w:val="hybridMultilevel"/>
    <w:tmpl w:val="A7BEA2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01DEE"/>
    <w:multiLevelType w:val="hybridMultilevel"/>
    <w:tmpl w:val="B22CD1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40CBA"/>
    <w:multiLevelType w:val="hybridMultilevel"/>
    <w:tmpl w:val="E1109F40"/>
    <w:lvl w:ilvl="0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12"/>
  </w:num>
  <w:num w:numId="8">
    <w:abstractNumId w:val="14"/>
  </w:num>
  <w:num w:numId="9">
    <w:abstractNumId w:val="10"/>
  </w:num>
  <w:num w:numId="10">
    <w:abstractNumId w:val="16"/>
  </w:num>
  <w:num w:numId="11">
    <w:abstractNumId w:val="22"/>
  </w:num>
  <w:num w:numId="12">
    <w:abstractNumId w:val="15"/>
  </w:num>
  <w:num w:numId="13">
    <w:abstractNumId w:val="8"/>
  </w:num>
  <w:num w:numId="14">
    <w:abstractNumId w:val="11"/>
  </w:num>
  <w:num w:numId="15">
    <w:abstractNumId w:val="20"/>
  </w:num>
  <w:num w:numId="16">
    <w:abstractNumId w:val="18"/>
  </w:num>
  <w:num w:numId="17">
    <w:abstractNumId w:val="2"/>
  </w:num>
  <w:num w:numId="18">
    <w:abstractNumId w:val="17"/>
  </w:num>
  <w:num w:numId="19">
    <w:abstractNumId w:val="6"/>
  </w:num>
  <w:num w:numId="20">
    <w:abstractNumId w:val="13"/>
  </w:num>
  <w:num w:numId="21">
    <w:abstractNumId w:val="19"/>
  </w:num>
  <w:num w:numId="22">
    <w:abstractNumId w:val="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C9"/>
    <w:rsid w:val="00013A18"/>
    <w:rsid w:val="00047DC3"/>
    <w:rsid w:val="0005118C"/>
    <w:rsid w:val="0007246A"/>
    <w:rsid w:val="00081587"/>
    <w:rsid w:val="000D5188"/>
    <w:rsid w:val="000E60CD"/>
    <w:rsid w:val="001145DC"/>
    <w:rsid w:val="00117B98"/>
    <w:rsid w:val="00130020"/>
    <w:rsid w:val="00132321"/>
    <w:rsid w:val="0016643B"/>
    <w:rsid w:val="00167C52"/>
    <w:rsid w:val="00170470"/>
    <w:rsid w:val="00176BF7"/>
    <w:rsid w:val="001A49CF"/>
    <w:rsid w:val="001D4161"/>
    <w:rsid w:val="00207E07"/>
    <w:rsid w:val="002200ED"/>
    <w:rsid w:val="002337C0"/>
    <w:rsid w:val="002C05F3"/>
    <w:rsid w:val="002C48CD"/>
    <w:rsid w:val="002E4EAD"/>
    <w:rsid w:val="00301776"/>
    <w:rsid w:val="003017D5"/>
    <w:rsid w:val="003221BE"/>
    <w:rsid w:val="003338C6"/>
    <w:rsid w:val="00352F1C"/>
    <w:rsid w:val="003609D4"/>
    <w:rsid w:val="00367216"/>
    <w:rsid w:val="003E072C"/>
    <w:rsid w:val="003F1D91"/>
    <w:rsid w:val="0040521A"/>
    <w:rsid w:val="00426E1D"/>
    <w:rsid w:val="00441516"/>
    <w:rsid w:val="004678B9"/>
    <w:rsid w:val="00472D92"/>
    <w:rsid w:val="004940BC"/>
    <w:rsid w:val="004B066C"/>
    <w:rsid w:val="004B6C34"/>
    <w:rsid w:val="004C47AC"/>
    <w:rsid w:val="004D4266"/>
    <w:rsid w:val="004F2481"/>
    <w:rsid w:val="004F7B18"/>
    <w:rsid w:val="005029A1"/>
    <w:rsid w:val="00514108"/>
    <w:rsid w:val="00517374"/>
    <w:rsid w:val="005273A7"/>
    <w:rsid w:val="005317D0"/>
    <w:rsid w:val="005325EA"/>
    <w:rsid w:val="005328AE"/>
    <w:rsid w:val="00537953"/>
    <w:rsid w:val="005D7A80"/>
    <w:rsid w:val="00644831"/>
    <w:rsid w:val="00661D52"/>
    <w:rsid w:val="006658D7"/>
    <w:rsid w:val="006B218A"/>
    <w:rsid w:val="006B541F"/>
    <w:rsid w:val="006D3B09"/>
    <w:rsid w:val="006E5F44"/>
    <w:rsid w:val="006F2CCC"/>
    <w:rsid w:val="006F5968"/>
    <w:rsid w:val="00701A9C"/>
    <w:rsid w:val="00713BE6"/>
    <w:rsid w:val="00717BF0"/>
    <w:rsid w:val="007214D2"/>
    <w:rsid w:val="00721948"/>
    <w:rsid w:val="0073216B"/>
    <w:rsid w:val="0079551E"/>
    <w:rsid w:val="007A3C9F"/>
    <w:rsid w:val="007C28B5"/>
    <w:rsid w:val="007D22C1"/>
    <w:rsid w:val="007E3D61"/>
    <w:rsid w:val="007F2BC9"/>
    <w:rsid w:val="00816BE0"/>
    <w:rsid w:val="00824F32"/>
    <w:rsid w:val="0082790E"/>
    <w:rsid w:val="008520FC"/>
    <w:rsid w:val="00853E0E"/>
    <w:rsid w:val="00881E2F"/>
    <w:rsid w:val="00890217"/>
    <w:rsid w:val="00891C23"/>
    <w:rsid w:val="008B14F1"/>
    <w:rsid w:val="00910103"/>
    <w:rsid w:val="00927D94"/>
    <w:rsid w:val="00945C24"/>
    <w:rsid w:val="00955E58"/>
    <w:rsid w:val="00996129"/>
    <w:rsid w:val="009B06CA"/>
    <w:rsid w:val="009C1F41"/>
    <w:rsid w:val="009C2067"/>
    <w:rsid w:val="009C2A50"/>
    <w:rsid w:val="009D4AF6"/>
    <w:rsid w:val="009F2CF2"/>
    <w:rsid w:val="009F73A7"/>
    <w:rsid w:val="00A03D2F"/>
    <w:rsid w:val="00A04520"/>
    <w:rsid w:val="00A13480"/>
    <w:rsid w:val="00A1369A"/>
    <w:rsid w:val="00A20374"/>
    <w:rsid w:val="00A26E85"/>
    <w:rsid w:val="00A41042"/>
    <w:rsid w:val="00A804AB"/>
    <w:rsid w:val="00A80729"/>
    <w:rsid w:val="00A84B6B"/>
    <w:rsid w:val="00A94D95"/>
    <w:rsid w:val="00A94FBB"/>
    <w:rsid w:val="00AA3234"/>
    <w:rsid w:val="00AA33FD"/>
    <w:rsid w:val="00AB25C9"/>
    <w:rsid w:val="00AF2778"/>
    <w:rsid w:val="00B1065C"/>
    <w:rsid w:val="00B1193A"/>
    <w:rsid w:val="00B23035"/>
    <w:rsid w:val="00B301C4"/>
    <w:rsid w:val="00B57926"/>
    <w:rsid w:val="00B64C47"/>
    <w:rsid w:val="00BC1819"/>
    <w:rsid w:val="00BC401C"/>
    <w:rsid w:val="00BD6214"/>
    <w:rsid w:val="00BE27AE"/>
    <w:rsid w:val="00C02003"/>
    <w:rsid w:val="00C35151"/>
    <w:rsid w:val="00C61BA2"/>
    <w:rsid w:val="00C7236E"/>
    <w:rsid w:val="00C818D5"/>
    <w:rsid w:val="00C81F49"/>
    <w:rsid w:val="00C90058"/>
    <w:rsid w:val="00CB40A5"/>
    <w:rsid w:val="00CC052F"/>
    <w:rsid w:val="00CD3795"/>
    <w:rsid w:val="00D008CD"/>
    <w:rsid w:val="00D10E5F"/>
    <w:rsid w:val="00D139E6"/>
    <w:rsid w:val="00D2489F"/>
    <w:rsid w:val="00D543F0"/>
    <w:rsid w:val="00D83ED0"/>
    <w:rsid w:val="00D86421"/>
    <w:rsid w:val="00D87CDE"/>
    <w:rsid w:val="00DA4CA0"/>
    <w:rsid w:val="00DA66E1"/>
    <w:rsid w:val="00DC74C8"/>
    <w:rsid w:val="00DD3FD6"/>
    <w:rsid w:val="00DF0659"/>
    <w:rsid w:val="00E35614"/>
    <w:rsid w:val="00E35E69"/>
    <w:rsid w:val="00E379A0"/>
    <w:rsid w:val="00E51059"/>
    <w:rsid w:val="00E72CC1"/>
    <w:rsid w:val="00E744DA"/>
    <w:rsid w:val="00E74890"/>
    <w:rsid w:val="00E87B08"/>
    <w:rsid w:val="00E966D4"/>
    <w:rsid w:val="00EB6AA8"/>
    <w:rsid w:val="00EC6377"/>
    <w:rsid w:val="00F41C9A"/>
    <w:rsid w:val="00F569FC"/>
    <w:rsid w:val="00FA4FB5"/>
    <w:rsid w:val="00FA7278"/>
    <w:rsid w:val="00FD68C1"/>
    <w:rsid w:val="00FE78A1"/>
    <w:rsid w:val="00FF03C8"/>
    <w:rsid w:val="00F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F6356"/>
  <w15:chartTrackingRefBased/>
  <w15:docId w15:val="{48004479-7EC0-4C96-804D-AA2A99C0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E74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E748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E748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748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74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74890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74890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74890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E74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176BF7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DA4CA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A4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Boids" TargetMode="External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17F68-DE0E-4D04-A542-2C27DA485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4463</TotalTime>
  <Pages>10</Pages>
  <Words>2562</Words>
  <Characters>15116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163</cp:revision>
  <dcterms:created xsi:type="dcterms:W3CDTF">2021-05-13T13:04:00Z</dcterms:created>
  <dcterms:modified xsi:type="dcterms:W3CDTF">2021-06-23T17:18:00Z</dcterms:modified>
</cp:coreProperties>
</file>